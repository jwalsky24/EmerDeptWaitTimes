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E6A44" w14:textId="18E742AB" w:rsidR="00710BDA" w:rsidRPr="00616735" w:rsidRDefault="00616735" w:rsidP="00A9302A">
      <w:pPr>
        <w:rPr>
          <w:b/>
          <w:bCs/>
          <w:u w:val="single"/>
        </w:rPr>
      </w:pPr>
      <w:r>
        <w:rPr>
          <w:b/>
          <w:bCs/>
          <w:u w:val="single"/>
        </w:rPr>
        <w:t>Lit Review Introduction</w:t>
      </w:r>
    </w:p>
    <w:p w14:paraId="2506C168" w14:textId="350088E2" w:rsidR="00515117" w:rsidRPr="00CD5002" w:rsidRDefault="00616735" w:rsidP="00B93699">
      <w:pPr>
        <w:rPr>
          <w:shd w:val="clear" w:color="auto" w:fill="FFFFFF"/>
        </w:rPr>
      </w:pPr>
      <w:r>
        <w:t xml:space="preserve">In the United States, </w:t>
      </w:r>
      <w:r w:rsidR="00EA3CED" w:rsidRPr="00CD5002">
        <w:t>m</w:t>
      </w:r>
      <w:r w:rsidR="00573D67" w:rsidRPr="00CD5002">
        <w:t xml:space="preserve">inorities </w:t>
      </w:r>
      <w:r w:rsidR="00B93699" w:rsidRPr="00CD5002">
        <w:t xml:space="preserve">consistently </w:t>
      </w:r>
      <w:r w:rsidR="00A8715E" w:rsidRPr="00CD5002">
        <w:t>have less access to quality</w:t>
      </w:r>
      <w:r w:rsidR="00B93699" w:rsidRPr="00CD5002">
        <w:t xml:space="preserve"> care than their </w:t>
      </w:r>
      <w:commentRangeStart w:id="0"/>
      <w:r w:rsidR="00A84D7A">
        <w:t>w</w:t>
      </w:r>
      <w:r w:rsidR="00B93699" w:rsidRPr="00CD5002">
        <w:t>hite counterparts</w:t>
      </w:r>
      <w:commentRangeEnd w:id="0"/>
      <w:r w:rsidR="00596E4B">
        <w:rPr>
          <w:rStyle w:val="CommentReference"/>
        </w:rPr>
        <w:commentReference w:id="0"/>
      </w:r>
      <w:r w:rsidR="00B93699" w:rsidRPr="00CD5002">
        <w:t xml:space="preserve">. </w:t>
      </w:r>
      <w:r w:rsidR="00A8715E" w:rsidRPr="00CD5002">
        <w:t xml:space="preserve">This disparity </w:t>
      </w:r>
      <w:r>
        <w:t>is linked</w:t>
      </w:r>
      <w:r w:rsidR="00A8715E" w:rsidRPr="00CD5002">
        <w:t xml:space="preserve"> directly to higher rates of mortality and</w:t>
      </w:r>
      <w:r w:rsidR="00B93699" w:rsidRPr="00CD5002">
        <w:t xml:space="preserve"> chronic disease</w:t>
      </w:r>
      <w:ins w:id="1" w:author="David Borchers" w:date="2020-08-03T11:33:00Z">
        <w:r w:rsidR="00596E4B">
          <w:t xml:space="preserve"> among minorities</w:t>
        </w:r>
      </w:ins>
      <w:r w:rsidR="00A8715E" w:rsidRPr="00CD5002">
        <w:t>.</w:t>
      </w:r>
      <w:r w:rsidR="00B93699" w:rsidRPr="00CD5002">
        <w:t xml:space="preserve"> </w:t>
      </w:r>
      <w:r w:rsidR="00A8715E" w:rsidRPr="00CD5002">
        <w:t xml:space="preserve">Minorities also receive lower quality care in emergency situations. </w:t>
      </w:r>
      <w:commentRangeStart w:id="2"/>
      <w:r w:rsidR="00573D67" w:rsidRPr="00CD5002">
        <w:t xml:space="preserve">In a glaring example, </w:t>
      </w:r>
      <w:commentRangeEnd w:id="2"/>
      <w:r w:rsidR="00596E4B">
        <w:rPr>
          <w:rStyle w:val="CommentReference"/>
        </w:rPr>
        <w:commentReference w:id="2"/>
      </w:r>
      <w:r w:rsidR="00573D67" w:rsidRPr="00CD5002">
        <w:t xml:space="preserve">numerous studies have shown that, for comparable </w:t>
      </w:r>
      <w:r w:rsidR="00BD608D" w:rsidRPr="00CD5002">
        <w:t xml:space="preserve">injuries, </w:t>
      </w:r>
      <w:r w:rsidR="00573D67" w:rsidRPr="00CD5002">
        <w:t xml:space="preserve">minorities are significantly less likely than </w:t>
      </w:r>
      <w:r w:rsidR="00A84D7A">
        <w:t>w</w:t>
      </w:r>
      <w:r w:rsidR="00EA3CED" w:rsidRPr="00CD5002">
        <w:t>hites</w:t>
      </w:r>
      <w:r w:rsidR="00573D67" w:rsidRPr="00CD5002">
        <w:t xml:space="preserve"> to </w:t>
      </w:r>
      <w:r w:rsidR="00BD608D" w:rsidRPr="00CD5002">
        <w:t>receive</w:t>
      </w:r>
      <w:r w:rsidR="00B93699" w:rsidRPr="00CD5002">
        <w:t xml:space="preserve"> </w:t>
      </w:r>
      <w:r w:rsidR="0031402F" w:rsidRPr="00CD5002">
        <w:t>treatment</w:t>
      </w:r>
      <w:r w:rsidR="00BD608D" w:rsidRPr="00CD5002">
        <w:t xml:space="preserve"> </w:t>
      </w:r>
      <w:r w:rsidR="00B93699" w:rsidRPr="00CD5002">
        <w:t xml:space="preserve">for pain </w:t>
      </w:r>
      <w:r w:rsidR="00573D67" w:rsidRPr="00CD5002">
        <w:t>upon presentation in the emergency department</w:t>
      </w:r>
      <w:r w:rsidR="00C14ACF">
        <w:t xml:space="preserve"> (Tamayo-Sarver et al, 2003; Lee, Lewis and McKinney, 2016; Goyal, Kuppermann and Cleary, 2015)</w:t>
      </w:r>
      <w:r w:rsidR="00573D67" w:rsidRPr="00CD5002">
        <w:t>.</w:t>
      </w:r>
      <w:r w:rsidR="00C14ACF">
        <w:rPr>
          <w:vertAlign w:val="superscript"/>
        </w:rPr>
        <w:t xml:space="preserve"> </w:t>
      </w:r>
      <w:r w:rsidR="0031402F" w:rsidRPr="00CD5002">
        <w:t xml:space="preserve">Moreover, </w:t>
      </w:r>
      <w:r w:rsidR="00895D78" w:rsidRPr="00CD5002">
        <w:t>m</w:t>
      </w:r>
      <w:r w:rsidR="00573D67" w:rsidRPr="00CD5002">
        <w:t>inorities in the U.S. are consistently u</w:t>
      </w:r>
      <w:r w:rsidR="00374F14" w:rsidRPr="00CD5002">
        <w:t>nder</w:t>
      </w:r>
      <w:r w:rsidR="00AD4BAB" w:rsidRPr="00CD5002">
        <w:rPr>
          <w:shd w:val="clear" w:color="auto" w:fill="FFFFFF"/>
        </w:rPr>
        <w:t>represent</w:t>
      </w:r>
      <w:r w:rsidR="00895D78" w:rsidRPr="00CD5002">
        <w:rPr>
          <w:shd w:val="clear" w:color="auto" w:fill="FFFFFF"/>
        </w:rPr>
        <w:t xml:space="preserve">ed </w:t>
      </w:r>
      <w:r w:rsidR="00AD4BAB" w:rsidRPr="00CD5002">
        <w:rPr>
          <w:shd w:val="clear" w:color="auto" w:fill="FFFFFF"/>
        </w:rPr>
        <w:t>in</w:t>
      </w:r>
      <w:r w:rsidR="00374F14" w:rsidRPr="00CD5002">
        <w:rPr>
          <w:shd w:val="clear" w:color="auto" w:fill="FFFFFF"/>
        </w:rPr>
        <w:t xml:space="preserve"> well-paying</w:t>
      </w:r>
      <w:r w:rsidR="00AD4BAB" w:rsidRPr="00CD5002">
        <w:rPr>
          <w:shd w:val="clear" w:color="auto" w:fill="FFFFFF"/>
        </w:rPr>
        <w:t xml:space="preserve"> jobs that include </w:t>
      </w:r>
      <w:r w:rsidR="00466EF0" w:rsidRPr="00CD5002">
        <w:rPr>
          <w:shd w:val="clear" w:color="auto" w:fill="FFFFFF"/>
        </w:rPr>
        <w:t xml:space="preserve">private </w:t>
      </w:r>
      <w:r w:rsidR="00AD4BAB" w:rsidRPr="00CD5002">
        <w:rPr>
          <w:shd w:val="clear" w:color="auto" w:fill="FFFFFF"/>
        </w:rPr>
        <w:t xml:space="preserve">health insurance as </w:t>
      </w:r>
      <w:r w:rsidR="00374F14" w:rsidRPr="00CD5002">
        <w:rPr>
          <w:shd w:val="clear" w:color="auto" w:fill="FFFFFF"/>
        </w:rPr>
        <w:t>a benefit</w:t>
      </w:r>
      <w:r w:rsidR="00466EF0" w:rsidRPr="00CD5002">
        <w:rPr>
          <w:shd w:val="clear" w:color="auto" w:fill="FFFFFF"/>
        </w:rPr>
        <w:t xml:space="preserve">. </w:t>
      </w:r>
      <w:r w:rsidR="00895D78" w:rsidRPr="00CD5002">
        <w:rPr>
          <w:shd w:val="clear" w:color="auto" w:fill="FFFFFF"/>
        </w:rPr>
        <w:t xml:space="preserve">As a result, minorities disproportionately find themselves on the bottom of </w:t>
      </w:r>
      <w:r w:rsidR="00466EF0" w:rsidRPr="00CD5002">
        <w:rPr>
          <w:shd w:val="clear" w:color="auto" w:fill="FFFFFF"/>
        </w:rPr>
        <w:t xml:space="preserve">a two-tiered health care system that provides </w:t>
      </w:r>
      <w:r w:rsidR="005D6D34">
        <w:rPr>
          <w:shd w:val="clear" w:color="auto" w:fill="FFFFFF"/>
        </w:rPr>
        <w:t>quality</w:t>
      </w:r>
      <w:r w:rsidR="00466EF0" w:rsidRPr="00CD5002">
        <w:rPr>
          <w:shd w:val="clear" w:color="auto" w:fill="FFFFFF"/>
        </w:rPr>
        <w:t xml:space="preserve"> care to those with private insurance and mediocre care to those without</w:t>
      </w:r>
      <w:r w:rsidR="00895D78" w:rsidRPr="00CD5002">
        <w:rPr>
          <w:shd w:val="clear" w:color="auto" w:fill="FFFFFF"/>
        </w:rPr>
        <w:t>.</w:t>
      </w:r>
      <w:r w:rsidR="00EA3CED" w:rsidRPr="00CD5002">
        <w:rPr>
          <w:shd w:val="clear" w:color="auto" w:fill="FFFFFF"/>
        </w:rPr>
        <w:t xml:space="preserve"> </w:t>
      </w:r>
      <w:r w:rsidR="00A8715E" w:rsidRPr="00CD5002">
        <w:rPr>
          <w:shd w:val="clear" w:color="auto" w:fill="FFFFFF"/>
        </w:rPr>
        <w:t>Large</w:t>
      </w:r>
      <w:r w:rsidR="00824270" w:rsidRPr="00CD5002">
        <w:rPr>
          <w:shd w:val="clear" w:color="auto" w:fill="FFFFFF"/>
        </w:rPr>
        <w:t xml:space="preserve"> disparities </w:t>
      </w:r>
      <w:r w:rsidR="005D6D34">
        <w:rPr>
          <w:shd w:val="clear" w:color="auto" w:fill="FFFFFF"/>
        </w:rPr>
        <w:t xml:space="preserve">also exist </w:t>
      </w:r>
      <w:r w:rsidR="00824270" w:rsidRPr="00CD5002">
        <w:rPr>
          <w:shd w:val="clear" w:color="auto" w:fill="FFFFFF"/>
        </w:rPr>
        <w:t xml:space="preserve">when it comes to minority representation in the health care profession. Figure 1 </w:t>
      </w:r>
      <w:r w:rsidR="0038647C" w:rsidRPr="00CD5002">
        <w:rPr>
          <w:shd w:val="clear" w:color="auto" w:fill="FFFFFF"/>
        </w:rPr>
        <w:t>s</w:t>
      </w:r>
      <w:r w:rsidR="00824270" w:rsidRPr="00CD5002">
        <w:rPr>
          <w:shd w:val="clear" w:color="auto" w:fill="FFFFFF"/>
        </w:rPr>
        <w:t>hows the</w:t>
      </w:r>
      <w:r w:rsidR="0038647C" w:rsidRPr="00CD5002">
        <w:rPr>
          <w:shd w:val="clear" w:color="auto" w:fill="FFFFFF"/>
        </w:rPr>
        <w:t xml:space="preserve"> proportion of the U.S. population represented by each of three minorities, along with the proportion of physicians represented by each. The disparities are stark, especially when coupled with research showing minority patients are most comfortable receiving care from a physician </w:t>
      </w:r>
      <w:del w:id="3" w:author="David Borchers" w:date="2020-08-03T11:34:00Z">
        <w:r w:rsidR="0038647C" w:rsidRPr="00CD5002" w:rsidDel="00596E4B">
          <w:rPr>
            <w:shd w:val="clear" w:color="auto" w:fill="FFFFFF"/>
          </w:rPr>
          <w:delText xml:space="preserve">or </w:delText>
        </w:r>
      </w:del>
      <w:ins w:id="4" w:author="David Borchers" w:date="2020-08-03T11:34:00Z">
        <w:r w:rsidR="00596E4B" w:rsidRPr="00CD5002">
          <w:rPr>
            <w:shd w:val="clear" w:color="auto" w:fill="FFFFFF"/>
          </w:rPr>
          <w:t>o</w:t>
        </w:r>
        <w:r w:rsidR="00596E4B">
          <w:rPr>
            <w:shd w:val="clear" w:color="auto" w:fill="FFFFFF"/>
          </w:rPr>
          <w:t>f</w:t>
        </w:r>
        <w:r w:rsidR="00596E4B" w:rsidRPr="00CD5002">
          <w:rPr>
            <w:shd w:val="clear" w:color="auto" w:fill="FFFFFF"/>
          </w:rPr>
          <w:t xml:space="preserve"> </w:t>
        </w:r>
      </w:ins>
      <w:r w:rsidR="0038647C" w:rsidRPr="00CD5002">
        <w:rPr>
          <w:shd w:val="clear" w:color="auto" w:fill="FFFFFF"/>
        </w:rPr>
        <w:t>their own race or ethnic background</w:t>
      </w:r>
      <w:r w:rsidR="00C14ACF">
        <w:rPr>
          <w:shd w:val="clear" w:color="auto" w:fill="FFFFFF"/>
        </w:rPr>
        <w:t xml:space="preserve"> (</w:t>
      </w:r>
      <w:r w:rsidR="00C14ACF">
        <w:t>Saha et al, 2000)</w:t>
      </w:r>
      <w:r w:rsidR="00C14ACF">
        <w:rPr>
          <w:shd w:val="clear" w:color="auto" w:fill="FFFFFF"/>
        </w:rPr>
        <w:t xml:space="preserve">. </w:t>
      </w:r>
      <w:r w:rsidR="002C5FB2" w:rsidRPr="00CD5002">
        <w:t xml:space="preserve">Finally, </w:t>
      </w:r>
      <w:r w:rsidR="0002165B" w:rsidRPr="00CD5002">
        <w:t>focus group data reveal</w:t>
      </w:r>
      <w:ins w:id="5" w:author="David Borchers" w:date="2020-08-03T11:35:00Z">
        <w:r w:rsidR="00596E4B">
          <w:t>s that</w:t>
        </w:r>
      </w:ins>
      <w:r w:rsidR="0002165B" w:rsidRPr="00CD5002">
        <w:t xml:space="preserve"> </w:t>
      </w:r>
      <w:r w:rsidR="002C5FB2" w:rsidRPr="00CD5002">
        <w:t>a deep</w:t>
      </w:r>
      <w:ins w:id="6" w:author="David Borchers" w:date="2020-08-03T11:36:00Z">
        <w:r w:rsidR="00596E4B">
          <w:t>-</w:t>
        </w:r>
      </w:ins>
      <w:del w:id="7" w:author="David Borchers" w:date="2020-08-03T11:36:00Z">
        <w:r w:rsidR="002C5FB2" w:rsidRPr="00CD5002" w:rsidDel="00596E4B">
          <w:delText xml:space="preserve"> </w:delText>
        </w:r>
      </w:del>
      <w:del w:id="8" w:author="David Borchers" w:date="2020-08-03T11:34:00Z">
        <w:r w:rsidR="002C5FB2" w:rsidRPr="00CD5002" w:rsidDel="00596E4B">
          <w:delText xml:space="preserve">seeded </w:delText>
        </w:r>
      </w:del>
      <w:ins w:id="9" w:author="David Borchers" w:date="2020-08-03T11:34:00Z">
        <w:r w:rsidR="00596E4B">
          <w:t>seated</w:t>
        </w:r>
        <w:r w:rsidR="00596E4B" w:rsidRPr="00CD5002">
          <w:t xml:space="preserve"> </w:t>
        </w:r>
      </w:ins>
      <w:r w:rsidR="002C5FB2" w:rsidRPr="00CD5002">
        <w:t xml:space="preserve">distrust toward the medical community exists due to a series of incidents in which minorities, particularly </w:t>
      </w:r>
      <w:proofErr w:type="gramStart"/>
      <w:r w:rsidR="002C5FB2" w:rsidRPr="00CD5002">
        <w:t>African-Americans</w:t>
      </w:r>
      <w:proofErr w:type="gramEnd"/>
      <w:r w:rsidR="002C5FB2" w:rsidRPr="00CD5002">
        <w:t>, were victims of medical experimentation</w:t>
      </w:r>
      <w:r w:rsidR="00C14ACF">
        <w:t xml:space="preserve"> (Jacobs et al, 2006). </w:t>
      </w:r>
      <w:r w:rsidR="002C5FB2" w:rsidRPr="00CD5002">
        <w:t xml:space="preserve">The effect is a reluctance among minorities to trust health care providers and approve of medical interventions they are told they need. </w:t>
      </w:r>
    </w:p>
    <w:p w14:paraId="71AD4EA0" w14:textId="2C1DAD14" w:rsidR="00515117" w:rsidRPr="00CD5002" w:rsidRDefault="00484AB0" w:rsidP="00A9302A">
      <w:pPr>
        <w:rPr>
          <w:u w:val="single"/>
        </w:rPr>
      </w:pPr>
      <w:r w:rsidRPr="00CD5002">
        <w:rPr>
          <w:u w:val="single"/>
        </w:rPr>
        <w:t>Figure</w:t>
      </w:r>
      <w:r w:rsidR="00515117" w:rsidRPr="00CD5002">
        <w:rPr>
          <w:u w:val="single"/>
        </w:rPr>
        <w:t xml:space="preserve"> 1</w:t>
      </w:r>
    </w:p>
    <w:tbl>
      <w:tblPr>
        <w:tblStyle w:val="TableGrid"/>
        <w:tblW w:w="0" w:type="auto"/>
        <w:tblLook w:val="04A0" w:firstRow="1" w:lastRow="0" w:firstColumn="1" w:lastColumn="0" w:noHBand="0" w:noVBand="1"/>
      </w:tblPr>
      <w:tblGrid>
        <w:gridCol w:w="2605"/>
        <w:gridCol w:w="2160"/>
        <w:gridCol w:w="2070"/>
      </w:tblGrid>
      <w:tr w:rsidR="00CD5002" w:rsidRPr="00CD5002" w14:paraId="0F421099" w14:textId="77777777" w:rsidTr="00515117">
        <w:tc>
          <w:tcPr>
            <w:tcW w:w="2605" w:type="dxa"/>
          </w:tcPr>
          <w:p w14:paraId="344BA8D3" w14:textId="44D51730" w:rsidR="00157DED" w:rsidRPr="00CD5002" w:rsidRDefault="00157DED" w:rsidP="00A9302A">
            <w:pPr>
              <w:rPr>
                <w:b/>
                <w:bCs/>
              </w:rPr>
            </w:pPr>
            <w:r w:rsidRPr="00CD5002">
              <w:rPr>
                <w:b/>
                <w:bCs/>
              </w:rPr>
              <w:t>Race</w:t>
            </w:r>
          </w:p>
        </w:tc>
        <w:tc>
          <w:tcPr>
            <w:tcW w:w="2160" w:type="dxa"/>
          </w:tcPr>
          <w:p w14:paraId="559877B9" w14:textId="698BBAB2" w:rsidR="00157DED" w:rsidRPr="00CD5002" w:rsidRDefault="00157DED" w:rsidP="00A9302A">
            <w:pPr>
              <w:rPr>
                <w:b/>
                <w:bCs/>
              </w:rPr>
            </w:pPr>
            <w:r w:rsidRPr="00CD5002">
              <w:rPr>
                <w:b/>
                <w:bCs/>
              </w:rPr>
              <w:t>% of U.S. Population</w:t>
            </w:r>
          </w:p>
        </w:tc>
        <w:tc>
          <w:tcPr>
            <w:tcW w:w="2070" w:type="dxa"/>
          </w:tcPr>
          <w:p w14:paraId="5535E293" w14:textId="64321083" w:rsidR="00157DED" w:rsidRPr="00CD5002" w:rsidRDefault="00157DED" w:rsidP="00A9302A">
            <w:pPr>
              <w:rPr>
                <w:b/>
                <w:bCs/>
              </w:rPr>
            </w:pPr>
            <w:r w:rsidRPr="00CD5002">
              <w:rPr>
                <w:b/>
                <w:bCs/>
              </w:rPr>
              <w:t>% of U.S. Physicians</w:t>
            </w:r>
          </w:p>
        </w:tc>
      </w:tr>
      <w:tr w:rsidR="00CD5002" w:rsidRPr="00CD5002" w14:paraId="591DE24B" w14:textId="77777777" w:rsidTr="00515117">
        <w:tc>
          <w:tcPr>
            <w:tcW w:w="2605" w:type="dxa"/>
          </w:tcPr>
          <w:p w14:paraId="74838656" w14:textId="428B3274" w:rsidR="00157DED" w:rsidRPr="00CD5002" w:rsidRDefault="00157DED" w:rsidP="00A9302A">
            <w:r w:rsidRPr="00CD5002">
              <w:t>Black or African-American</w:t>
            </w:r>
          </w:p>
        </w:tc>
        <w:tc>
          <w:tcPr>
            <w:tcW w:w="2160" w:type="dxa"/>
          </w:tcPr>
          <w:p w14:paraId="74C57964" w14:textId="5E10D68F" w:rsidR="00157DED" w:rsidRPr="00CD5002" w:rsidRDefault="00157DED" w:rsidP="00515117">
            <w:pPr>
              <w:jc w:val="center"/>
            </w:pPr>
            <w:r w:rsidRPr="00CD5002">
              <w:t>13.4</w:t>
            </w:r>
          </w:p>
        </w:tc>
        <w:tc>
          <w:tcPr>
            <w:tcW w:w="2070" w:type="dxa"/>
          </w:tcPr>
          <w:p w14:paraId="56CEDDC0" w14:textId="5B678BFD" w:rsidR="00157DED" w:rsidRPr="00CD5002" w:rsidRDefault="00157DED" w:rsidP="00515117">
            <w:pPr>
              <w:jc w:val="center"/>
            </w:pPr>
            <w:r w:rsidRPr="00CD5002">
              <w:t>5.0</w:t>
            </w:r>
          </w:p>
        </w:tc>
      </w:tr>
      <w:tr w:rsidR="00CD5002" w:rsidRPr="00CD5002" w14:paraId="43ED47FB" w14:textId="77777777" w:rsidTr="00515117">
        <w:tc>
          <w:tcPr>
            <w:tcW w:w="2605" w:type="dxa"/>
          </w:tcPr>
          <w:p w14:paraId="6A7F4563" w14:textId="37D401FD" w:rsidR="00157DED" w:rsidRPr="00CD5002" w:rsidRDefault="00157DED" w:rsidP="00A9302A">
            <w:r w:rsidRPr="00CD5002">
              <w:t>Hispanic</w:t>
            </w:r>
          </w:p>
        </w:tc>
        <w:tc>
          <w:tcPr>
            <w:tcW w:w="2160" w:type="dxa"/>
          </w:tcPr>
          <w:p w14:paraId="2F95E79E" w14:textId="2916A144" w:rsidR="00157DED" w:rsidRPr="00CD5002" w:rsidRDefault="00157DED" w:rsidP="00515117">
            <w:pPr>
              <w:jc w:val="center"/>
            </w:pPr>
            <w:r w:rsidRPr="00CD5002">
              <w:t>18.5</w:t>
            </w:r>
          </w:p>
        </w:tc>
        <w:tc>
          <w:tcPr>
            <w:tcW w:w="2070" w:type="dxa"/>
          </w:tcPr>
          <w:p w14:paraId="24E36D85" w14:textId="4EEB678F" w:rsidR="00157DED" w:rsidRPr="00CD5002" w:rsidRDefault="00157DED" w:rsidP="00515117">
            <w:pPr>
              <w:jc w:val="center"/>
            </w:pPr>
            <w:r w:rsidRPr="00CD5002">
              <w:t>5.8</w:t>
            </w:r>
          </w:p>
        </w:tc>
      </w:tr>
      <w:tr w:rsidR="00CD5002" w:rsidRPr="00CD5002" w14:paraId="5D1D17E9" w14:textId="77777777" w:rsidTr="00515117">
        <w:tc>
          <w:tcPr>
            <w:tcW w:w="2605" w:type="dxa"/>
          </w:tcPr>
          <w:p w14:paraId="00EF38A9" w14:textId="00D13E85" w:rsidR="00157DED" w:rsidRPr="00CD5002" w:rsidRDefault="00515117" w:rsidP="00A9302A">
            <w:r w:rsidRPr="00CD5002">
              <w:t xml:space="preserve">Native </w:t>
            </w:r>
            <w:r w:rsidR="00157DED" w:rsidRPr="00CD5002">
              <w:t xml:space="preserve">American </w:t>
            </w:r>
          </w:p>
        </w:tc>
        <w:tc>
          <w:tcPr>
            <w:tcW w:w="2160" w:type="dxa"/>
          </w:tcPr>
          <w:p w14:paraId="745D6204" w14:textId="6AF02654" w:rsidR="00157DED" w:rsidRPr="00CD5002" w:rsidRDefault="00157DED" w:rsidP="00515117">
            <w:pPr>
              <w:jc w:val="center"/>
            </w:pPr>
            <w:r w:rsidRPr="00CD5002">
              <w:t>1.3</w:t>
            </w:r>
          </w:p>
        </w:tc>
        <w:tc>
          <w:tcPr>
            <w:tcW w:w="2070" w:type="dxa"/>
          </w:tcPr>
          <w:p w14:paraId="3D861D41" w14:textId="5DA4140C" w:rsidR="00157DED" w:rsidRPr="00CD5002" w:rsidRDefault="00157DED" w:rsidP="00515117">
            <w:pPr>
              <w:jc w:val="center"/>
            </w:pPr>
            <w:r w:rsidRPr="00CD5002">
              <w:t>0.3</w:t>
            </w:r>
          </w:p>
        </w:tc>
      </w:tr>
    </w:tbl>
    <w:p w14:paraId="1F12DC74" w14:textId="76999908" w:rsidR="00515117" w:rsidRPr="00CD5002" w:rsidRDefault="00515117" w:rsidP="00A9302A">
      <w:pPr>
        <w:rPr>
          <w:sz w:val="12"/>
          <w:szCs w:val="12"/>
        </w:rPr>
      </w:pPr>
      <w:r w:rsidRPr="00CD5002">
        <w:rPr>
          <w:sz w:val="12"/>
          <w:szCs w:val="12"/>
        </w:rPr>
        <w:t xml:space="preserve">Source: </w:t>
      </w:r>
      <w:hyperlink r:id="rId9" w:history="1">
        <w:r w:rsidRPr="00CD5002">
          <w:rPr>
            <w:rStyle w:val="Hyperlink"/>
            <w:color w:val="auto"/>
            <w:sz w:val="12"/>
            <w:szCs w:val="12"/>
          </w:rPr>
          <w:t>https://www.census.gov/quickfacts/fact/table/US/IPE120218</w:t>
        </w:r>
      </w:hyperlink>
      <w:r w:rsidR="00484AB0" w:rsidRPr="00CD5002">
        <w:rPr>
          <w:sz w:val="12"/>
          <w:szCs w:val="12"/>
        </w:rPr>
        <w:t>,</w:t>
      </w:r>
      <w:r w:rsidR="00484AB0" w:rsidRPr="00CD5002">
        <w:rPr>
          <w:sz w:val="12"/>
          <w:szCs w:val="12"/>
        </w:rPr>
        <w:br/>
      </w:r>
      <w:hyperlink r:id="rId10" w:history="1">
        <w:r w:rsidR="00484AB0" w:rsidRPr="00CD5002">
          <w:rPr>
            <w:rStyle w:val="Hyperlink"/>
            <w:color w:val="auto"/>
            <w:sz w:val="12"/>
            <w:szCs w:val="12"/>
          </w:rPr>
          <w:t>https://www.aamc.org/data-reports/workforce/interactive-data/figure-18-percentage-all-active-physicians-race/ethnicity-2018</w:t>
        </w:r>
      </w:hyperlink>
    </w:p>
    <w:p w14:paraId="7632E4DF" w14:textId="164297C0" w:rsidR="00515117" w:rsidRDefault="00C14ACF" w:rsidP="00C14ACF">
      <w:commentRangeStart w:id="10"/>
      <w:r>
        <w:t>Tamayo-Sarver et al</w:t>
      </w:r>
      <w:r w:rsidR="002820D3">
        <w:t xml:space="preserve"> (</w:t>
      </w:r>
      <w:r>
        <w:t>2003</w:t>
      </w:r>
      <w:r w:rsidR="002820D3">
        <w:t>)</w:t>
      </w:r>
      <w:r>
        <w:t xml:space="preserve">: </w:t>
      </w:r>
      <w:hyperlink r:id="rId11" w:history="1">
        <w:r w:rsidRPr="009A3EF6">
          <w:rPr>
            <w:rStyle w:val="Hyperlink"/>
          </w:rPr>
          <w:t>https://ajph.aphapublications.org/doi/pdfplus/10.2105/AJPH.93.12.2067</w:t>
        </w:r>
      </w:hyperlink>
    </w:p>
    <w:p w14:paraId="4D9B9EE1" w14:textId="4DF40371" w:rsidR="00C14ACF" w:rsidRPr="00CD5002" w:rsidRDefault="00C14ACF" w:rsidP="00C14ACF">
      <w:r>
        <w:t>Lee, Lewis and McKinney</w:t>
      </w:r>
      <w:r w:rsidR="002820D3">
        <w:t xml:space="preserve"> (</w:t>
      </w:r>
      <w:r>
        <w:t>2016</w:t>
      </w:r>
      <w:r w:rsidR="002820D3">
        <w:t>)</w:t>
      </w:r>
      <w:r>
        <w:t xml:space="preserve">: </w:t>
      </w:r>
      <w:hyperlink r:id="rId12" w:history="1">
        <w:r w:rsidRPr="009A3EF6">
          <w:rPr>
            <w:rStyle w:val="Hyperlink"/>
          </w:rPr>
          <w:t>https://www.ncbi.nlm.nih.gov/pmc/articles/PMC5576301/</w:t>
        </w:r>
      </w:hyperlink>
    </w:p>
    <w:p w14:paraId="2AC16FD0" w14:textId="2A27A701" w:rsidR="00B93699" w:rsidRPr="00CD5002" w:rsidRDefault="00C14ACF" w:rsidP="00C14ACF">
      <w:r>
        <w:t>Goyal, Kuppermann and Cleary</w:t>
      </w:r>
      <w:r w:rsidR="002820D3">
        <w:t xml:space="preserve"> (</w:t>
      </w:r>
      <w:r>
        <w:t>2015</w:t>
      </w:r>
      <w:r w:rsidR="002820D3">
        <w:t>)</w:t>
      </w:r>
      <w:r>
        <w:t xml:space="preserve">: </w:t>
      </w:r>
      <w:hyperlink r:id="rId13" w:history="1">
        <w:r w:rsidRPr="009A3EF6">
          <w:rPr>
            <w:rStyle w:val="Hyperlink"/>
          </w:rPr>
          <w:t>https://jamanetwork.com/journals/jamapediatrics/fullarticle/2441797</w:t>
        </w:r>
      </w:hyperlink>
    </w:p>
    <w:p w14:paraId="70745992" w14:textId="096A5869" w:rsidR="0038647C" w:rsidRPr="00CD5002" w:rsidRDefault="00C14ACF" w:rsidP="00C14ACF">
      <w:r>
        <w:t>Saha et al</w:t>
      </w:r>
      <w:r w:rsidR="002820D3">
        <w:t xml:space="preserve"> (</w:t>
      </w:r>
      <w:r>
        <w:t>2000</w:t>
      </w:r>
      <w:r w:rsidR="002820D3">
        <w:t>)</w:t>
      </w:r>
      <w:r>
        <w:t xml:space="preserve">: </w:t>
      </w:r>
      <w:hyperlink r:id="rId14" w:history="1">
        <w:r w:rsidRPr="009A3EF6">
          <w:rPr>
            <w:rStyle w:val="Hyperlink"/>
          </w:rPr>
          <w:t>https://jhu.pure.elsevier.com/en/publications/do-patients-choose-physicians-of-their-own-race-2</w:t>
        </w:r>
      </w:hyperlink>
    </w:p>
    <w:p w14:paraId="2DC8B84F" w14:textId="3879EA55" w:rsidR="00616735" w:rsidRDefault="00C14ACF" w:rsidP="00A9302A">
      <w:r>
        <w:t>Jacobs et al</w:t>
      </w:r>
      <w:r w:rsidR="002820D3">
        <w:t xml:space="preserve"> (</w:t>
      </w:r>
      <w:r>
        <w:t>2006</w:t>
      </w:r>
      <w:r w:rsidR="002820D3">
        <w:t>)</w:t>
      </w:r>
      <w:r>
        <w:t xml:space="preserve">: </w:t>
      </w:r>
      <w:hyperlink r:id="rId15" w:history="1">
        <w:r w:rsidRPr="009A3EF6">
          <w:rPr>
            <w:rStyle w:val="Hyperlink"/>
          </w:rPr>
          <w:t>https://www.ncbi.nlm.nih.gov/pmc/articles/PMC1924632/</w:t>
        </w:r>
      </w:hyperlink>
      <w:commentRangeEnd w:id="10"/>
      <w:r w:rsidR="00596E4B">
        <w:rPr>
          <w:rStyle w:val="CommentReference"/>
        </w:rPr>
        <w:commentReference w:id="10"/>
      </w:r>
    </w:p>
    <w:p w14:paraId="603CE91F" w14:textId="599E63D5" w:rsidR="00A9025C" w:rsidRDefault="00F53525" w:rsidP="00A9302A">
      <w:r w:rsidRPr="00CD5002">
        <w:t xml:space="preserve">Rural-urban disparities </w:t>
      </w:r>
      <w:r w:rsidR="00AB6F30" w:rsidRPr="00CD5002">
        <w:t xml:space="preserve">in health outcomes </w:t>
      </w:r>
      <w:r w:rsidR="00CF4356" w:rsidRPr="00CD5002">
        <w:t>are</w:t>
      </w:r>
      <w:r w:rsidRPr="00CD5002">
        <w:t xml:space="preserve"> another persistent fault </w:t>
      </w:r>
      <w:r w:rsidR="00CF4356" w:rsidRPr="00CD5002">
        <w:t>of the U.S. health care system</w:t>
      </w:r>
      <w:r w:rsidR="00806F9B" w:rsidRPr="00CD5002">
        <w:t>. The</w:t>
      </w:r>
      <w:r w:rsidR="00CF4356" w:rsidRPr="00CD5002">
        <w:t xml:space="preserve"> root cause</w:t>
      </w:r>
      <w:r w:rsidR="00806F9B" w:rsidRPr="00CD5002">
        <w:t xml:space="preserve"> tends to be unequal access to care</w:t>
      </w:r>
      <w:r w:rsidR="00332E24" w:rsidRPr="00CD5002">
        <w:t>.</w:t>
      </w:r>
      <w:r w:rsidR="00AB6F30" w:rsidRPr="00CD5002">
        <w:t xml:space="preserve"> </w:t>
      </w:r>
      <w:r w:rsidR="00CF4356" w:rsidRPr="00CD5002">
        <w:t>Most significantly</w:t>
      </w:r>
      <w:r w:rsidR="00332E24" w:rsidRPr="00CD5002">
        <w:t>, the numbers of primary care physicians and specialist physicians operating in rural areas are 58% and 89% lower per capita, respectively, than in urban areas</w:t>
      </w:r>
      <w:r w:rsidR="00E31A86">
        <w:t xml:space="preserve"> (National Rural Health Administration)</w:t>
      </w:r>
      <w:r w:rsidR="00332E24" w:rsidRPr="00CD5002">
        <w:t xml:space="preserve">. These limited numbers of physicians are then expected to provide </w:t>
      </w:r>
      <w:r w:rsidR="008B0C3F" w:rsidRPr="00CD5002">
        <w:t xml:space="preserve">quality </w:t>
      </w:r>
      <w:r w:rsidR="00332E24" w:rsidRPr="00CD5002">
        <w:t xml:space="preserve">care for a rural population that </w:t>
      </w:r>
      <w:r w:rsidR="00AB6F30" w:rsidRPr="00CD5002">
        <w:t>is less likely to be insured, more likely to live below the poverty line, and more likely to engage in risky health behaviors like smoking</w:t>
      </w:r>
      <w:r w:rsidR="00E31A86">
        <w:t xml:space="preserve"> (Health Policy Institute)</w:t>
      </w:r>
      <w:r w:rsidR="00AB6F30" w:rsidRPr="00CD5002">
        <w:t>.</w:t>
      </w:r>
      <w:r w:rsidR="00BD263B" w:rsidRPr="00CD5002">
        <w:t xml:space="preserve"> Compounding such efforts is the fact that</w:t>
      </w:r>
      <w:r w:rsidR="00332E24" w:rsidRPr="00CD5002">
        <w:t xml:space="preserve"> t</w:t>
      </w:r>
      <w:r w:rsidR="00870BF7" w:rsidRPr="00CD5002">
        <w:t xml:space="preserve">he typical rural hospital </w:t>
      </w:r>
      <w:r w:rsidR="00870BF7" w:rsidRPr="00CD5002">
        <w:lastRenderedPageBreak/>
        <w:t xml:space="preserve">offers fewer services. </w:t>
      </w:r>
      <w:r w:rsidR="00EC0EC0" w:rsidRPr="00CD5002">
        <w:t xml:space="preserve">While surgical, obstetric, and swing bed services are standard, provision of quality health care for </w:t>
      </w:r>
      <w:r w:rsidR="00870BF7" w:rsidRPr="00CD5002">
        <w:t xml:space="preserve">patients </w:t>
      </w:r>
      <w:r w:rsidR="00EC0EC0" w:rsidRPr="00CD5002">
        <w:t xml:space="preserve">in rural areas </w:t>
      </w:r>
      <w:r w:rsidR="00CF4356" w:rsidRPr="00CD5002">
        <w:t>usually</w:t>
      </w:r>
      <w:r w:rsidR="00EC0EC0" w:rsidRPr="00CD5002">
        <w:t xml:space="preserve"> requires travel for access to </w:t>
      </w:r>
      <w:r w:rsidR="00CF4356" w:rsidRPr="00CD5002">
        <w:t>the</w:t>
      </w:r>
      <w:r w:rsidR="00EC0EC0" w:rsidRPr="00CD5002">
        <w:t xml:space="preserve"> following: intensive care units, skilled nursing facilities, psychiatric care, hospice services, chemotherapy services, dental services, and outpatient drug/alcohol rehabilitation</w:t>
      </w:r>
      <w:r w:rsidR="005D6D34">
        <w:t xml:space="preserve">. </w:t>
      </w:r>
      <w:r w:rsidR="00BD263B" w:rsidRPr="00CD5002">
        <w:t xml:space="preserve">The result is a </w:t>
      </w:r>
      <w:r w:rsidR="00C124A1" w:rsidRPr="00CD5002">
        <w:t>m</w:t>
      </w:r>
      <w:r w:rsidR="0064760E" w:rsidRPr="00CD5002">
        <w:t xml:space="preserve">ean life expectancy for </w:t>
      </w:r>
      <w:r w:rsidR="00BD263B" w:rsidRPr="00CD5002">
        <w:t>people</w:t>
      </w:r>
      <w:r w:rsidR="0064760E" w:rsidRPr="00CD5002">
        <w:t xml:space="preserve"> in </w:t>
      </w:r>
      <w:r w:rsidR="00C124A1" w:rsidRPr="00CD5002">
        <w:t xml:space="preserve">rural </w:t>
      </w:r>
      <w:r w:rsidR="0064760E" w:rsidRPr="00CD5002">
        <w:t>area</w:t>
      </w:r>
      <w:r w:rsidR="00BD263B" w:rsidRPr="00CD5002">
        <w:t>s that</w:t>
      </w:r>
      <w:r w:rsidR="0064760E" w:rsidRPr="00CD5002">
        <w:t xml:space="preserve"> is 2.4 years </w:t>
      </w:r>
      <w:r w:rsidR="00C124A1" w:rsidRPr="00CD5002">
        <w:t>shorter</w:t>
      </w:r>
      <w:r w:rsidR="0064760E" w:rsidRPr="00CD5002">
        <w:t xml:space="preserve"> than </w:t>
      </w:r>
      <w:r w:rsidR="00BD263B" w:rsidRPr="00CD5002">
        <w:t>people in urban areas as of 2009</w:t>
      </w:r>
      <w:r w:rsidR="00870BF7" w:rsidRPr="00CD5002">
        <w:t>, with th</w:t>
      </w:r>
      <w:r w:rsidR="00CF4356" w:rsidRPr="00CD5002">
        <w:t>at</w:t>
      </w:r>
      <w:r w:rsidR="00870BF7" w:rsidRPr="00CD5002">
        <w:t xml:space="preserve"> gap expand</w:t>
      </w:r>
      <w:r w:rsidR="00CF4356" w:rsidRPr="00CD5002">
        <w:t>ing</w:t>
      </w:r>
      <w:r w:rsidR="00870BF7" w:rsidRPr="00CD5002">
        <w:t xml:space="preserve"> over time</w:t>
      </w:r>
      <w:r w:rsidR="005D6D34">
        <w:t xml:space="preserve"> (Health Policy Institute)</w:t>
      </w:r>
      <w:r w:rsidR="0064760E" w:rsidRPr="00CD5002">
        <w:t>.</w:t>
      </w:r>
      <w:r w:rsidR="00E31A86">
        <w:rPr>
          <w:vertAlign w:val="superscript"/>
        </w:rPr>
        <w:t xml:space="preserve"> </w:t>
      </w:r>
      <w:r w:rsidR="00E31A86">
        <w:t>T</w:t>
      </w:r>
      <w:r w:rsidR="00CF4356" w:rsidRPr="00CD5002">
        <w:t>his comes despites the fact that</w:t>
      </w:r>
      <w:r w:rsidR="00C124A1" w:rsidRPr="00CD5002">
        <w:t xml:space="preserve"> individuals in rural areas still pay a higher rate of health care costs out-of-pocket—29% compared to 23% for individuals in urban areas</w:t>
      </w:r>
      <w:r w:rsidR="005D6D34">
        <w:t xml:space="preserve"> (Singh and Siahpush, 2014)</w:t>
      </w:r>
      <w:r w:rsidR="00E639F3">
        <w:t xml:space="preserve">. </w:t>
      </w:r>
      <w:r w:rsidR="0068472F" w:rsidRPr="00CD5002">
        <w:t xml:space="preserve">Clearly, patients in rural areas receive worse health care. </w:t>
      </w:r>
    </w:p>
    <w:p w14:paraId="025C59C9" w14:textId="50A4D90E" w:rsidR="00E31A86" w:rsidRDefault="00E31A86" w:rsidP="00A9302A">
      <w:r>
        <w:t xml:space="preserve">National Rural Health Administration: </w:t>
      </w:r>
      <w:hyperlink r:id="rId16" w:history="1">
        <w:r w:rsidRPr="009A3EF6">
          <w:rPr>
            <w:rStyle w:val="Hyperlink"/>
          </w:rPr>
          <w:t>https://www.ruralhealthweb.org/about-nrha/about-rural-health-care</w:t>
        </w:r>
      </w:hyperlink>
    </w:p>
    <w:p w14:paraId="5F27CDB1" w14:textId="20AE49BB" w:rsidR="00E31A86" w:rsidRDefault="00E31A86" w:rsidP="00A9302A">
      <w:r>
        <w:t xml:space="preserve">Health Policy Institute: </w:t>
      </w:r>
      <w:hyperlink r:id="rId17" w:history="1">
        <w:r w:rsidRPr="009A3EF6">
          <w:rPr>
            <w:rStyle w:val="Hyperlink"/>
          </w:rPr>
          <w:t>https://hpi.georgetown.edu/rural/</w:t>
        </w:r>
      </w:hyperlink>
    </w:p>
    <w:p w14:paraId="594F5CC1" w14:textId="7DF60553" w:rsidR="00C14ACF" w:rsidRDefault="00C14ACF" w:rsidP="00A9302A">
      <w:r>
        <w:t>Singh and Siahpush</w:t>
      </w:r>
      <w:r w:rsidR="002820D3">
        <w:t xml:space="preserve"> (</w:t>
      </w:r>
      <w:r>
        <w:t>2014</w:t>
      </w:r>
      <w:r w:rsidR="002820D3">
        <w:t>)</w:t>
      </w:r>
      <w:r>
        <w:t xml:space="preserve">: </w:t>
      </w:r>
      <w:hyperlink r:id="rId18" w:history="1">
        <w:r>
          <w:rPr>
            <w:rStyle w:val="Hyperlink"/>
          </w:rPr>
          <w:t>https://pubmed.ncbi.nlm.nih.gov/24439358/</w:t>
        </w:r>
      </w:hyperlink>
    </w:p>
    <w:p w14:paraId="1D6DF473" w14:textId="45D1E42F" w:rsidR="00710BDA" w:rsidRDefault="00710BDA" w:rsidP="00A9302A"/>
    <w:p w14:paraId="202BABBA" w14:textId="4E14D66E" w:rsidR="00616735" w:rsidRPr="00616735" w:rsidRDefault="00616735" w:rsidP="00A9302A">
      <w:pPr>
        <w:rPr>
          <w:b/>
          <w:bCs/>
          <w:u w:val="single"/>
        </w:rPr>
      </w:pPr>
      <w:commentRangeStart w:id="11"/>
      <w:r w:rsidRPr="00616735">
        <w:rPr>
          <w:b/>
          <w:bCs/>
          <w:u w:val="single"/>
        </w:rPr>
        <w:t>Relevant Primary Study Outcome Variables</w:t>
      </w:r>
      <w:commentRangeEnd w:id="11"/>
      <w:r w:rsidR="008E1BC6">
        <w:rPr>
          <w:rStyle w:val="CommentReference"/>
        </w:rPr>
        <w:commentReference w:id="11"/>
      </w:r>
    </w:p>
    <w:p w14:paraId="3EDC441C" w14:textId="25E9C1BC" w:rsidR="00052A58" w:rsidRPr="00CD5002" w:rsidRDefault="00D01FA9" w:rsidP="00052A58">
      <w:r>
        <w:t>An</w:t>
      </w:r>
      <w:r w:rsidR="003C3935">
        <w:t xml:space="preserve"> emergency department (ED) </w:t>
      </w:r>
      <w:r>
        <w:t xml:space="preserve">is the area </w:t>
      </w:r>
      <w:r w:rsidR="003C3935">
        <w:t xml:space="preserve">of a hospital </w:t>
      </w:r>
      <w:r>
        <w:t>dedicated to</w:t>
      </w:r>
      <w:r w:rsidR="003C3935">
        <w:t xml:space="preserve"> providing acute medical and surgical care </w:t>
      </w:r>
      <w:r>
        <w:t xml:space="preserve">to patients arriving in need of immediate help. In an emergent situation, a visit to the emergency department, and receipt of proper care upon arrival, can be the difference between a person living and dying. That is why it </w:t>
      </w:r>
      <w:r w:rsidR="00182107">
        <w:t xml:space="preserve">can be </w:t>
      </w:r>
      <w:r>
        <w:t xml:space="preserve">extremely frustrating </w:t>
      </w:r>
      <w:r w:rsidR="00182107">
        <w:t>when</w:t>
      </w:r>
      <w:r>
        <w:t xml:space="preserve"> a patient arrive</w:t>
      </w:r>
      <w:r w:rsidR="00182107">
        <w:t>s</w:t>
      </w:r>
      <w:r>
        <w:t xml:space="preserve"> at the ED with a painful condition only to be asked to wait</w:t>
      </w:r>
      <w:r w:rsidR="00182107">
        <w:t xml:space="preserve">. </w:t>
      </w:r>
      <w:r w:rsidR="003D31B3" w:rsidRPr="00CD5002">
        <w:t xml:space="preserve">During that time, the injuries </w:t>
      </w:r>
      <w:r w:rsidR="003D31B3">
        <w:t>that</w:t>
      </w:r>
      <w:r w:rsidR="003D31B3" w:rsidRPr="00CD5002">
        <w:t xml:space="preserve"> patient came in with </w:t>
      </w:r>
      <w:r w:rsidR="003D31B3">
        <w:t>worsens</w:t>
      </w:r>
      <w:r w:rsidR="003D31B3" w:rsidRPr="00CD5002">
        <w:t xml:space="preserve">, they may start to feel ignored or neglected, </w:t>
      </w:r>
      <w:r w:rsidR="003D31B3">
        <w:t xml:space="preserve">and their </w:t>
      </w:r>
      <w:r w:rsidR="003D31B3" w:rsidRPr="00CD5002">
        <w:t>satisfaction steadily declines.</w:t>
      </w:r>
      <w:r w:rsidR="00182107">
        <w:t xml:space="preserve"> For </w:t>
      </w:r>
      <w:r w:rsidR="003D31B3">
        <w:t>that</w:t>
      </w:r>
      <w:r w:rsidR="00182107">
        <w:t xml:space="preserve"> reason</w:t>
      </w:r>
      <w:r w:rsidR="003D31B3">
        <w:t>,</w:t>
      </w:r>
      <w:r w:rsidR="00182107">
        <w:t xml:space="preserve"> wait time</w:t>
      </w:r>
      <w:r w:rsidR="003D31B3">
        <w:t xml:space="preserve"> is used as a critical quality measure when assessing ED outcomes. </w:t>
      </w:r>
      <w:r w:rsidR="009553FB">
        <w:t>Among</w:t>
      </w:r>
      <w:r w:rsidR="00052A58" w:rsidRPr="00CD5002">
        <w:t xml:space="preserve"> the studies reviewed </w:t>
      </w:r>
      <w:r w:rsidR="009553FB">
        <w:t>herein</w:t>
      </w:r>
      <w:r w:rsidR="00052A58" w:rsidRPr="00CD5002">
        <w:t xml:space="preserve">, “wait time” is defined as the difference in minutes between the time a patient arrives and the time of </w:t>
      </w:r>
      <w:r w:rsidR="009F621C">
        <w:t xml:space="preserve">initial </w:t>
      </w:r>
      <w:r w:rsidR="00052A58" w:rsidRPr="00CD5002">
        <w:t>patient examination by an emergency department physician</w:t>
      </w:r>
      <w:r w:rsidR="009F621C">
        <w:t xml:space="preserve"> (National Center for Health Statistics, 2019)</w:t>
      </w:r>
      <w:r w:rsidR="00052A58" w:rsidRPr="00CD5002">
        <w:t xml:space="preserve">. </w:t>
      </w:r>
    </w:p>
    <w:p w14:paraId="1B9F155A" w14:textId="6F696C0E" w:rsidR="009F621C" w:rsidRDefault="009F621C" w:rsidP="00052A58">
      <w:pPr>
        <w:rPr>
          <w:b/>
          <w:bCs/>
        </w:rPr>
      </w:pPr>
      <w:r>
        <w:t>National Center for Health Statistics</w:t>
      </w:r>
      <w:r w:rsidR="002820D3">
        <w:t xml:space="preserve"> (</w:t>
      </w:r>
      <w:r>
        <w:t>2019</w:t>
      </w:r>
      <w:r w:rsidR="002820D3">
        <w:t>)</w:t>
      </w:r>
      <w:r>
        <w:t xml:space="preserve">: </w:t>
      </w:r>
      <w:hyperlink r:id="rId19" w:history="1">
        <w:r w:rsidRPr="009A3EF6">
          <w:rPr>
            <w:rStyle w:val="Hyperlink"/>
          </w:rPr>
          <w:t>https://www.cdc.gov/nchs/ahcd/ahcd_survey_instruments.htm</w:t>
        </w:r>
      </w:hyperlink>
    </w:p>
    <w:p w14:paraId="20042E76" w14:textId="14DDA0E8" w:rsidR="00052A58" w:rsidRPr="00CD5002" w:rsidRDefault="00052A58" w:rsidP="00052A58">
      <w:r w:rsidRPr="00CD5002">
        <w:t xml:space="preserve">Our second important measure is a patient’s emergency department length of stay (LOS). For patients ultimately admitted to the hospital, </w:t>
      </w:r>
      <w:r>
        <w:t xml:space="preserve">Pines et al (2009) define LOS </w:t>
      </w:r>
      <w:r w:rsidRPr="00CD5002">
        <w:t xml:space="preserve">as the difference in minutes between the time a patient arrives at the ED and the time they are admitted to the hospital as an inpatient. For patients not admitted to the hospital, </w:t>
      </w:r>
      <w:r>
        <w:t>LOS is defined as</w:t>
      </w:r>
      <w:r w:rsidRPr="00CD5002">
        <w:t xml:space="preserve"> the difference in minutes between the time a patient arrives at the ED and the time they leave from the visit. </w:t>
      </w:r>
      <w:r>
        <w:t xml:space="preserve">Ensuring these measures are as low as possible while still providing quality care to each patient is a critical effort each hospital must constantly strive toward, because the longer a patient stays in the ED, the more likely they are to suffer an adverse health outcome. Research shows for example that extended LOS during an ED visit is associated with increased likelihood of a patient dying in the hospital within 30 days of their visit (Plunket et al, 2011). Based on their observations, the authors recommend a maximum ED stay of 4 and 6 hours for referrals and admissions, respectively. Another study from Australia </w:t>
      </w:r>
      <w:r w:rsidR="00C27E4C">
        <w:t>shows</w:t>
      </w:r>
      <w:r>
        <w:t xml:space="preserve"> a link between ED overcrowding, as measured by LOS, and an increased likelihood of a patient dying in the hospital within 10 days of their visit. In just one Canberra hospital, the effect of ED overcrowding equated to 13 deaths per year over a three year period (Richardson, 2006). </w:t>
      </w:r>
    </w:p>
    <w:p w14:paraId="5B772E38" w14:textId="77777777" w:rsidR="00052A58" w:rsidRDefault="00052A58" w:rsidP="00052A58">
      <w:r w:rsidRPr="00CD5002">
        <w:lastRenderedPageBreak/>
        <w:t>Pines et al</w:t>
      </w:r>
      <w:r>
        <w:t xml:space="preserve"> (2009): </w:t>
      </w:r>
      <w:hyperlink r:id="rId20" w:history="1">
        <w:r w:rsidRPr="00307211">
          <w:rPr>
            <w:rStyle w:val="Hyperlink"/>
          </w:rPr>
          <w:t>https://pubmed.ncbi.nlm.nih.gov/19245372/</w:t>
        </w:r>
      </w:hyperlink>
    </w:p>
    <w:p w14:paraId="063513E2" w14:textId="77777777" w:rsidR="00052A58" w:rsidRPr="00CD5002" w:rsidRDefault="00052A58" w:rsidP="00052A58">
      <w:r>
        <w:t xml:space="preserve">Plunkett et al (2011): </w:t>
      </w:r>
      <w:hyperlink r:id="rId21" w:history="1">
        <w:r>
          <w:rPr>
            <w:rStyle w:val="Hyperlink"/>
          </w:rPr>
          <w:t>https://pubmed.ncbi.nlm.nih.gov/21317786/</w:t>
        </w:r>
      </w:hyperlink>
    </w:p>
    <w:p w14:paraId="3D486A0B" w14:textId="77777777" w:rsidR="00052A58" w:rsidRDefault="00052A58" w:rsidP="00052A58">
      <w:r>
        <w:t xml:space="preserve">Richardson (2006): </w:t>
      </w:r>
      <w:hyperlink r:id="rId22" w:history="1">
        <w:r>
          <w:rPr>
            <w:rStyle w:val="Hyperlink"/>
          </w:rPr>
          <w:t>https://pubmed.ncbi.nlm.nih.gov/16515430/</w:t>
        </w:r>
      </w:hyperlink>
    </w:p>
    <w:p w14:paraId="0C762BB0" w14:textId="2D56A57F" w:rsidR="009F621C" w:rsidRPr="00CD5002" w:rsidRDefault="009F621C" w:rsidP="009F621C">
      <w:r w:rsidRPr="00CD5002">
        <w:t xml:space="preserve">Closely tied to emergency department wait times is the rate of patients leaving the ED without being seen. Carron et al </w:t>
      </w:r>
      <w:r>
        <w:t xml:space="preserve">(2014) </w:t>
      </w:r>
      <w:r w:rsidRPr="00CD5002">
        <w:t>define this “indirect quality indicator” as the proportion “</w:t>
      </w:r>
      <w:r w:rsidRPr="00CD5002">
        <w:rPr>
          <w:shd w:val="clear" w:color="auto" w:fill="FFFFFF"/>
        </w:rPr>
        <w:t>patients who leave the ED from the waiting room, after having completed their administrative paperwork and usually an initial evaluation by a triage nurse.” These unplanned departures represent a missed opportunity to help a person in need and lead to a higher risk of failing health, hospital readmission and death in the weeks that follow.</w:t>
      </w:r>
      <w:r w:rsidRPr="00CD5002">
        <w:t xml:space="preserve"> In the same paper, Carron et al </w:t>
      </w:r>
      <w:ins w:id="12" w:author="David Borchers" w:date="2020-08-03T12:03:00Z">
        <w:r w:rsidR="0042166C">
          <w:t xml:space="preserve">(2014) </w:t>
        </w:r>
      </w:ins>
      <w:r w:rsidRPr="00CD5002">
        <w:t xml:space="preserve">examine incidents of patients leaving the emergency department without being seen (LWBS), as well as incidents of patients leaving the emergency department after being seen but against medical advice (LAMA), over a </w:t>
      </w:r>
      <w:proofErr w:type="gramStart"/>
      <w:r w:rsidRPr="00CD5002">
        <w:t>six year</w:t>
      </w:r>
      <w:proofErr w:type="gramEnd"/>
      <w:r w:rsidRPr="00CD5002">
        <w:t xml:space="preserve"> period at </w:t>
      </w:r>
      <w:r w:rsidRPr="00CD5002">
        <w:rPr>
          <w:shd w:val="clear" w:color="auto" w:fill="FFFFFF"/>
        </w:rPr>
        <w:t>Lausanne University Hospital in Switzerland</w:t>
      </w:r>
      <w:r w:rsidRPr="00CD5002">
        <w:t>. They f</w:t>
      </w:r>
      <w:r w:rsidR="00C27E4C">
        <w:t>in</w:t>
      </w:r>
      <w:r w:rsidRPr="00CD5002">
        <w:t xml:space="preserve">d that while LWBS patients list a wide range of reasons why they chose to leave before being seen, the majority cite length of stay or waiting time. They also highlight a slight predominance of men in both the LWBS and LAMA groups and point out that these findings are consistent with previous studies. </w:t>
      </w:r>
    </w:p>
    <w:p w14:paraId="7A90E5B1" w14:textId="1AF40DEC" w:rsidR="000433EE" w:rsidRDefault="009F621C" w:rsidP="00A9302A">
      <w:r>
        <w:t>Carron et al</w:t>
      </w:r>
      <w:r w:rsidR="002820D3">
        <w:t xml:space="preserve"> (2014)</w:t>
      </w:r>
      <w:r>
        <w:t xml:space="preserve">: </w:t>
      </w:r>
      <w:hyperlink r:id="rId23" w:history="1">
        <w:r w:rsidRPr="009A3EF6">
          <w:rPr>
            <w:rStyle w:val="Hyperlink"/>
          </w:rPr>
          <w:t>https://www.ncbi.nlm.nih.gov/pmc/articles/PMC4075075/</w:t>
        </w:r>
      </w:hyperlink>
    </w:p>
    <w:p w14:paraId="7CE5F53E" w14:textId="1CFE38FF" w:rsidR="009F074E" w:rsidRDefault="009F074E" w:rsidP="00A9302A"/>
    <w:p w14:paraId="517093EB" w14:textId="12203081" w:rsidR="005561B4" w:rsidRPr="00E17993" w:rsidRDefault="00710BDA" w:rsidP="00A9302A">
      <w:pPr>
        <w:rPr>
          <w:b/>
          <w:bCs/>
          <w:u w:val="single"/>
        </w:rPr>
      </w:pPr>
      <w:r w:rsidRPr="00E17993">
        <w:rPr>
          <w:b/>
          <w:bCs/>
          <w:u w:val="single"/>
        </w:rPr>
        <w:t xml:space="preserve">Statistical </w:t>
      </w:r>
      <w:r w:rsidR="005561B4" w:rsidRPr="00E17993">
        <w:rPr>
          <w:b/>
          <w:bCs/>
          <w:u w:val="single"/>
        </w:rPr>
        <w:t>Methods Used</w:t>
      </w:r>
      <w:r w:rsidR="00E17993">
        <w:rPr>
          <w:b/>
          <w:bCs/>
          <w:u w:val="single"/>
        </w:rPr>
        <w:t xml:space="preserve"> </w:t>
      </w:r>
      <w:r w:rsidR="00FD49B7">
        <w:rPr>
          <w:b/>
          <w:bCs/>
          <w:u w:val="single"/>
        </w:rPr>
        <w:t>by</w:t>
      </w:r>
      <w:r w:rsidR="00E17993">
        <w:rPr>
          <w:b/>
          <w:bCs/>
          <w:u w:val="single"/>
        </w:rPr>
        <w:t xml:space="preserve"> Previous Studies</w:t>
      </w:r>
    </w:p>
    <w:p w14:paraId="6045AF10" w14:textId="272BC967" w:rsidR="003A19DF" w:rsidRDefault="007A6608" w:rsidP="00A9302A">
      <w:r w:rsidRPr="00CD5002">
        <w:t>Existing literature on emergency department wait time</w:t>
      </w:r>
      <w:r w:rsidR="00E93A99">
        <w:t xml:space="preserve">, </w:t>
      </w:r>
      <w:r w:rsidR="00052A58">
        <w:t>length of stay</w:t>
      </w:r>
      <w:r w:rsidRPr="00CD5002">
        <w:t xml:space="preserve"> </w:t>
      </w:r>
      <w:r w:rsidR="00E93A99">
        <w:t xml:space="preserve">and LWBS rates </w:t>
      </w:r>
      <w:r w:rsidRPr="00CD5002">
        <w:t>features a series of mostly rudimentary statistical approaches, with Chi-square tests, T-tests and multiple linear regression being the most common. These methods are often chosen in an effort to</w:t>
      </w:r>
      <w:r w:rsidR="003A19DF" w:rsidRPr="00CD5002">
        <w:t xml:space="preserve"> strike a balance between statistical rigor and ease of interpretability</w:t>
      </w:r>
      <w:r w:rsidR="00C27E4C">
        <w:t>,</w:t>
      </w:r>
      <w:r w:rsidRPr="00CD5002">
        <w:t xml:space="preserve"> with the intended audience (readers of medical journals) in mind</w:t>
      </w:r>
      <w:r w:rsidR="003A19DF" w:rsidRPr="00CD5002">
        <w:t>.</w:t>
      </w:r>
      <w:r w:rsidR="00984189" w:rsidRPr="00CD5002">
        <w:t xml:space="preserve"> </w:t>
      </w:r>
      <w:r w:rsidR="004E49F3" w:rsidRPr="00CD5002">
        <w:t xml:space="preserve">As a result, the most </w:t>
      </w:r>
      <w:r w:rsidR="00FD6AAC" w:rsidRPr="00CD5002">
        <w:t>convincing</w:t>
      </w:r>
      <w:r w:rsidR="004E49F3" w:rsidRPr="00CD5002">
        <w:t xml:space="preserve"> results </w:t>
      </w:r>
      <w:r w:rsidR="00FD6AAC" w:rsidRPr="00CD5002">
        <w:t>showing the widest disparities</w:t>
      </w:r>
      <w:r w:rsidR="004E49F3" w:rsidRPr="00CD5002">
        <w:t xml:space="preserve"> are often </w:t>
      </w:r>
      <w:r w:rsidR="00FD6AAC" w:rsidRPr="00CD5002">
        <w:t>stem from very</w:t>
      </w:r>
      <w:r w:rsidR="004E49F3" w:rsidRPr="00CD5002">
        <w:t xml:space="preserve"> simple</w:t>
      </w:r>
      <w:r w:rsidR="00FD6AAC" w:rsidRPr="00CD5002">
        <w:t xml:space="preserve"> analyses</w:t>
      </w:r>
      <w:r w:rsidR="004E49F3" w:rsidRPr="00CD5002">
        <w:t>. Zhang et al</w:t>
      </w:r>
      <w:r w:rsidR="00E20C77">
        <w:t xml:space="preserve"> (2019) </w:t>
      </w:r>
      <w:r w:rsidR="004E49F3" w:rsidRPr="00CD5002">
        <w:t xml:space="preserve">use </w:t>
      </w:r>
      <w:r w:rsidR="00FD6AAC" w:rsidRPr="00CD5002">
        <w:t>basic</w:t>
      </w:r>
      <w:r w:rsidR="004E49F3" w:rsidRPr="00CD5002">
        <w:t xml:space="preserve"> Chi-square tests to produce </w:t>
      </w:r>
      <w:r w:rsidR="00FD6AAC" w:rsidRPr="00CD5002">
        <w:t xml:space="preserve">adjusted </w:t>
      </w:r>
      <w:r w:rsidR="004E49F3" w:rsidRPr="00CD5002">
        <w:t xml:space="preserve">odds ratios </w:t>
      </w:r>
      <w:r w:rsidR="00FD6AAC" w:rsidRPr="00CD5002">
        <w:t>showing the likelihood of hospital admittance for different groups of people</w:t>
      </w:r>
      <w:r w:rsidR="004E49F3" w:rsidRPr="00CD5002">
        <w:t xml:space="preserve">. </w:t>
      </w:r>
      <w:r w:rsidR="00FD6AAC" w:rsidRPr="00CD5002">
        <w:t>T</w:t>
      </w:r>
      <w:r w:rsidR="004E49F3" w:rsidRPr="00CD5002">
        <w:t xml:space="preserve">he results show that Black and Hispanic children are 8% less likely and 14% less likely, respectively, than their </w:t>
      </w:r>
      <w:r w:rsidR="00A84D7A">
        <w:t>w</w:t>
      </w:r>
      <w:r w:rsidR="004E49F3" w:rsidRPr="00CD5002">
        <w:t>hite counterparts</w:t>
      </w:r>
      <w:r w:rsidR="00FD6AAC" w:rsidRPr="00CD5002">
        <w:t xml:space="preserve"> to be admitted to the hospital following a visit to the emergency department. By keeping statistical comparisons simple, the results </w:t>
      </w:r>
      <w:r w:rsidR="00C27E4C" w:rsidRPr="00CD5002">
        <w:t xml:space="preserve">appear more compelling </w:t>
      </w:r>
      <w:r w:rsidR="00C27E4C">
        <w:t xml:space="preserve">and </w:t>
      </w:r>
      <w:r w:rsidR="00FD6AAC" w:rsidRPr="00CD5002">
        <w:t>are easier to interpret</w:t>
      </w:r>
      <w:r w:rsidR="00C27E4C">
        <w:t>.</w:t>
      </w:r>
    </w:p>
    <w:p w14:paraId="44E78299" w14:textId="3D5F6ADD" w:rsidR="00A67705" w:rsidRPr="00CD5002" w:rsidRDefault="002D3117" w:rsidP="00A9302A">
      <w:r w:rsidRPr="00CD5002">
        <w:t>Zhang et al</w:t>
      </w:r>
      <w:r w:rsidR="002820D3">
        <w:t xml:space="preserve"> (</w:t>
      </w:r>
      <w:r>
        <w:t>2019</w:t>
      </w:r>
      <w:r w:rsidR="002820D3">
        <w:t>)</w:t>
      </w:r>
      <w:r>
        <w:t xml:space="preserve">: </w:t>
      </w:r>
      <w:hyperlink r:id="rId24" w:history="1">
        <w:r w:rsidRPr="009A3EF6">
          <w:rPr>
            <w:rStyle w:val="Hyperlink"/>
          </w:rPr>
          <w:t>https://pubmed.ncbi.nlm.nih.gov/31956644/</w:t>
        </w:r>
      </w:hyperlink>
    </w:p>
    <w:p w14:paraId="58A2AF24" w14:textId="5E85322F" w:rsidR="00515B95" w:rsidRDefault="003A19DF" w:rsidP="00A9302A">
      <w:r w:rsidRPr="00CD5002">
        <w:t>That being said, o</w:t>
      </w:r>
      <w:r w:rsidR="009F32F5" w:rsidRPr="00CD5002">
        <w:t xml:space="preserve">ne effect of this simplification is that important statistical considerations are often omitted. </w:t>
      </w:r>
      <w:r w:rsidR="00452F16" w:rsidRPr="00CD5002">
        <w:t>Haywood et al</w:t>
      </w:r>
      <w:r w:rsidR="00E20C77">
        <w:t xml:space="preserve"> (2013), </w:t>
      </w:r>
      <w:r w:rsidR="00452F16" w:rsidRPr="00CD5002">
        <w:t xml:space="preserve">for example, is a highly cited publication on the impact of race on patients with sickle cell disease. As part their study, the authors use t-tests for all </w:t>
      </w:r>
      <w:r w:rsidR="00D9126A" w:rsidRPr="00CD5002">
        <w:t>continuous</w:t>
      </w:r>
      <w:r w:rsidR="00452F16" w:rsidRPr="00CD5002">
        <w:t xml:space="preserve"> bivariate analyses, such as comparing </w:t>
      </w:r>
      <w:r w:rsidR="00D9126A" w:rsidRPr="00CD5002">
        <w:t xml:space="preserve">emergency department </w:t>
      </w:r>
      <w:r w:rsidR="00452F16" w:rsidRPr="00CD5002">
        <w:t xml:space="preserve">wait times between sickle cell crisis patients and patients </w:t>
      </w:r>
      <w:r w:rsidR="00D9126A" w:rsidRPr="00CD5002">
        <w:t>presenting with</w:t>
      </w:r>
      <w:r w:rsidR="00452F16" w:rsidRPr="00CD5002">
        <w:t xml:space="preserve"> long bone fractures, a similarly painful emergent condition.</w:t>
      </w:r>
      <w:r w:rsidR="00CB27D5" w:rsidRPr="00CD5002">
        <w:t xml:space="preserve"> The issue is that the authors provide no evidence of having performed diagnostic tests to see whether t-tests </w:t>
      </w:r>
      <w:r w:rsidR="0037703B" w:rsidRPr="00CD5002">
        <w:t>were appropriate</w:t>
      </w:r>
      <w:r w:rsidR="00CB27D5" w:rsidRPr="00CD5002">
        <w:t>. The</w:t>
      </w:r>
      <w:r w:rsidR="00EA634E" w:rsidRPr="00CD5002">
        <w:t xml:space="preserve"> independent samples</w:t>
      </w:r>
      <w:r w:rsidR="00CB27D5" w:rsidRPr="00CD5002">
        <w:t xml:space="preserve"> t-test is </w:t>
      </w:r>
      <w:r w:rsidR="0037703B" w:rsidRPr="00CD5002">
        <w:t xml:space="preserve">a parametric </w:t>
      </w:r>
      <w:r w:rsidR="00EA634E" w:rsidRPr="00CD5002">
        <w:t xml:space="preserve">statistical </w:t>
      </w:r>
      <w:r w:rsidR="0037703B" w:rsidRPr="00CD5002">
        <w:t xml:space="preserve">test that assumes the two </w:t>
      </w:r>
      <w:r w:rsidR="00EA634E" w:rsidRPr="00CD5002">
        <w:t>samples</w:t>
      </w:r>
      <w:r w:rsidR="0037703B" w:rsidRPr="00CD5002">
        <w:t xml:space="preserve"> being compared </w:t>
      </w:r>
      <w:r w:rsidR="00EA634E" w:rsidRPr="00CD5002">
        <w:t xml:space="preserve">come from the same population and </w:t>
      </w:r>
      <w:r w:rsidR="0037703B" w:rsidRPr="00CD5002">
        <w:t>follow approximately normal distributions. When th</w:t>
      </w:r>
      <w:r w:rsidR="00EA634E" w:rsidRPr="00CD5002">
        <w:t>e</w:t>
      </w:r>
      <w:r w:rsidR="0037703B" w:rsidRPr="00CD5002">
        <w:t xml:space="preserve"> </w:t>
      </w:r>
      <w:r w:rsidR="00EA634E" w:rsidRPr="00CD5002">
        <w:t xml:space="preserve">normality </w:t>
      </w:r>
      <w:r w:rsidR="0037703B" w:rsidRPr="00CD5002">
        <w:t xml:space="preserve">assumption fails to hold, the non-parametric </w:t>
      </w:r>
      <w:r w:rsidR="002C6165" w:rsidRPr="00CD5002">
        <w:t>Mann-Whitney U</w:t>
      </w:r>
      <w:r w:rsidR="0037703B" w:rsidRPr="00CD5002">
        <w:t xml:space="preserve"> test is </w:t>
      </w:r>
      <w:r w:rsidR="0037703B" w:rsidRPr="00CD5002">
        <w:lastRenderedPageBreak/>
        <w:t>recommended as a replacement because it produces results with more statistical power. The authors</w:t>
      </w:r>
      <w:r w:rsidR="0094402A" w:rsidRPr="00CD5002">
        <w:t>, at the very least, fail to mention that appropriate diagnostic tests were performed</w:t>
      </w:r>
      <w:r w:rsidR="0037703B" w:rsidRPr="00CD5002">
        <w:t xml:space="preserve">. </w:t>
      </w:r>
    </w:p>
    <w:p w14:paraId="312B61CC" w14:textId="4D1EA242" w:rsidR="00A67705" w:rsidRPr="00CD5002" w:rsidRDefault="002D3117" w:rsidP="00A9302A">
      <w:r>
        <w:t>Haywood et al</w:t>
      </w:r>
      <w:r w:rsidR="002820D3">
        <w:t xml:space="preserve"> (</w:t>
      </w:r>
      <w:r>
        <w:t>2013</w:t>
      </w:r>
      <w:r w:rsidR="002820D3">
        <w:t>)</w:t>
      </w:r>
      <w:r>
        <w:t xml:space="preserve">: </w:t>
      </w:r>
      <w:hyperlink r:id="rId25" w:history="1">
        <w:r w:rsidRPr="009A3EF6">
          <w:rPr>
            <w:rStyle w:val="Hyperlink"/>
          </w:rPr>
          <w:t>https://www.sciencedirect.com/science/article/abs/pii/S0735675712005682</w:t>
        </w:r>
      </w:hyperlink>
    </w:p>
    <w:p w14:paraId="4A3366B8" w14:textId="1094F205" w:rsidR="003A19DF" w:rsidRPr="00CD5002" w:rsidRDefault="00961774" w:rsidP="006F4EF0">
      <w:r w:rsidRPr="00CD5002">
        <w:t>Another</w:t>
      </w:r>
      <w:r w:rsidR="008D5939" w:rsidRPr="00CD5002">
        <w:t xml:space="preserve"> statistical</w:t>
      </w:r>
      <w:r w:rsidRPr="00CD5002">
        <w:t xml:space="preserve"> issue that arises</w:t>
      </w:r>
      <w:r w:rsidR="008D5939" w:rsidRPr="00CD5002">
        <w:t xml:space="preserve"> is the overuse of log</w:t>
      </w:r>
      <w:r w:rsidR="00D770E1" w:rsidRPr="00CD5002">
        <w:t xml:space="preserve"> </w:t>
      </w:r>
      <w:r w:rsidRPr="00CD5002">
        <w:t>transform</w:t>
      </w:r>
      <w:r w:rsidR="008D5939" w:rsidRPr="00CD5002">
        <w:t xml:space="preserve">ations. </w:t>
      </w:r>
      <w:r w:rsidR="00CA4B02" w:rsidRPr="00CD5002">
        <w:t>There is a wide-ranging assumption, even among some statisticians, that transforming a right-skewed dataset by taking the natural log of each value will make the data viable for use in tests that assume normally distributed data.</w:t>
      </w:r>
      <w:r w:rsidR="00D770E1" w:rsidRPr="00CD5002">
        <w:t xml:space="preserve"> Th</w:t>
      </w:r>
      <w:r w:rsidR="007735E7" w:rsidRPr="00CD5002">
        <w:t>at</w:t>
      </w:r>
      <w:r w:rsidR="00D770E1" w:rsidRPr="00CD5002">
        <w:t xml:space="preserve"> assumption is poorly supported</w:t>
      </w:r>
      <w:r w:rsidR="007735E7" w:rsidRPr="00CD5002">
        <w:t>, as it can call into question the relevance of any conclusions reached through statistical analysis.</w:t>
      </w:r>
      <w:r w:rsidR="00D770E1" w:rsidRPr="00CD5002">
        <w:t xml:space="preserve"> For example, Feng et a</w:t>
      </w:r>
      <w:r w:rsidR="00E20C77">
        <w:t xml:space="preserve">l (2014) </w:t>
      </w:r>
      <w:r w:rsidR="00D770E1" w:rsidRPr="00CD5002">
        <w:t>use Monte Carlo simulations to demonstrate that log transformation</w:t>
      </w:r>
      <w:r w:rsidR="007735E7" w:rsidRPr="00CD5002">
        <w:t xml:space="preserve">, in addition to making model interpretation more difficult, </w:t>
      </w:r>
      <w:r w:rsidR="00D770E1" w:rsidRPr="00CD5002">
        <w:t>can actually make data even more variable</w:t>
      </w:r>
      <w:r w:rsidR="007735E7" w:rsidRPr="00CD5002">
        <w:t xml:space="preserve"> when the intent is the opposite</w:t>
      </w:r>
      <w:r w:rsidR="00D770E1" w:rsidRPr="00CD5002">
        <w:t xml:space="preserve">. </w:t>
      </w:r>
      <w:r w:rsidR="00734022" w:rsidRPr="00CD5002">
        <w:t xml:space="preserve">As we will see later, log transformation of wait times prior to analysis is very common in emergency department wait time literature, because a normalized response </w:t>
      </w:r>
      <w:r w:rsidR="006F4EF0" w:rsidRPr="00CD5002">
        <w:t>allows for use of multiple linear regression,</w:t>
      </w:r>
      <w:r w:rsidR="00734022" w:rsidRPr="00CD5002">
        <w:t xml:space="preserve"> </w:t>
      </w:r>
      <w:r w:rsidR="006F4EF0" w:rsidRPr="00CD5002">
        <w:t>whose results are simple and eas</w:t>
      </w:r>
      <w:r w:rsidR="00C27E4C">
        <w:t>ier</w:t>
      </w:r>
      <w:r w:rsidR="006F4EF0" w:rsidRPr="00CD5002">
        <w:t xml:space="preserve"> to interpret than those with a non-normal response.</w:t>
      </w:r>
    </w:p>
    <w:p w14:paraId="10FDDF3A" w14:textId="65798696" w:rsidR="00CA42EC" w:rsidRDefault="00E20C77" w:rsidP="001F16B4">
      <w:r>
        <w:t>Feng et al</w:t>
      </w:r>
      <w:r w:rsidR="002820D3">
        <w:t xml:space="preserve"> (</w:t>
      </w:r>
      <w:r>
        <w:t>2014</w:t>
      </w:r>
      <w:r w:rsidR="002820D3">
        <w:t>)</w:t>
      </w:r>
      <w:r>
        <w:t xml:space="preserve">: </w:t>
      </w:r>
      <w:hyperlink r:id="rId26" w:history="1">
        <w:r w:rsidRPr="009A3EF6">
          <w:rPr>
            <w:rStyle w:val="Hyperlink"/>
          </w:rPr>
          <w:t>https://www.ncbi.nlm.nih.gov/pmc/articles/PMC4120293/</w:t>
        </w:r>
      </w:hyperlink>
    </w:p>
    <w:p w14:paraId="38A61A76" w14:textId="0C2204F1" w:rsidR="0034007F" w:rsidRDefault="00CC0B27" w:rsidP="007302CA">
      <w:r>
        <w:t xml:space="preserve">These issues highlight the problems that arise when taking an oversimplified approach to </w:t>
      </w:r>
      <w:r w:rsidR="0034007F">
        <w:t xml:space="preserve">modelling </w:t>
      </w:r>
      <w:r>
        <w:t xml:space="preserve">wait time. Clearly, while simple </w:t>
      </w:r>
      <w:r w:rsidR="0034007F">
        <w:t>approaches</w:t>
      </w:r>
      <w:r>
        <w:t xml:space="preserve"> are easier to explain to an audience of medical professionals, their lack of complexity and failure to correct for important variables can</w:t>
      </w:r>
      <w:r w:rsidR="00075F51">
        <w:t xml:space="preserve"> render dubious even the most conclusive results. </w:t>
      </w:r>
      <w:r w:rsidR="00CA4D5C">
        <w:t>Luckily,</w:t>
      </w:r>
      <w:r w:rsidR="0034007F">
        <w:t xml:space="preserve"> there are examples in the literature of authors building a relatively complex model while </w:t>
      </w:r>
      <w:r w:rsidR="00C27E4C">
        <w:t xml:space="preserve">still </w:t>
      </w:r>
      <w:r w:rsidR="0034007F">
        <w:t xml:space="preserve">retaining easy interpretability. </w:t>
      </w:r>
      <w:r w:rsidR="00CA4D5C">
        <w:t>One example is the use of exponentiated model coefficients as odds ratios. Okunseri et al (</w:t>
      </w:r>
      <w:r w:rsidR="009D4C8C">
        <w:t>2013</w:t>
      </w:r>
      <w:r w:rsidR="00CA4D5C">
        <w:t>) use multivariable regression model</w:t>
      </w:r>
      <w:r w:rsidR="009D4C8C">
        <w:t>s</w:t>
      </w:r>
      <w:r w:rsidR="00CA4D5C">
        <w:t xml:space="preserve"> to assess the </w:t>
      </w:r>
      <w:r w:rsidR="009D4C8C">
        <w:t xml:space="preserve">individual </w:t>
      </w:r>
      <w:r w:rsidR="00CA4D5C">
        <w:t xml:space="preserve">effect of each of several predictors including race, age, </w:t>
      </w:r>
      <w:r w:rsidR="009D4C8C">
        <w:t>sex,</w:t>
      </w:r>
      <w:r w:rsidR="00CA4D5C">
        <w:t xml:space="preserve"> and insurance status</w:t>
      </w:r>
      <w:r w:rsidR="009D4C8C">
        <w:t xml:space="preserve"> on log-transformed emergency department wait times for nontraumatic dental </w:t>
      </w:r>
      <w:r w:rsidR="00C27E4C">
        <w:t xml:space="preserve">condition </w:t>
      </w:r>
      <w:r w:rsidR="009D4C8C">
        <w:t>visits. The</w:t>
      </w:r>
      <w:r w:rsidR="00010BB7">
        <w:t xml:space="preserve">se </w:t>
      </w:r>
      <w:r w:rsidR="009D4C8C">
        <w:t xml:space="preserve">models produce coefficients representing the multiplicative effect of each individual independent variable relative to some reference level. </w:t>
      </w:r>
      <w:r w:rsidR="00CA4D5C">
        <w:t>These coefficients</w:t>
      </w:r>
      <w:r w:rsidR="009D4C8C">
        <w:t xml:space="preserve">, when exponentiated, </w:t>
      </w:r>
      <w:r w:rsidR="00010BB7">
        <w:t>can be interpreted</w:t>
      </w:r>
      <w:r w:rsidR="00CA4D5C">
        <w:t xml:space="preserve"> </w:t>
      </w:r>
      <w:r w:rsidR="00C27E4C">
        <w:t xml:space="preserve">as </w:t>
      </w:r>
      <w:r w:rsidR="00CA4D5C">
        <w:t>f</w:t>
      </w:r>
      <w:r w:rsidR="0034007F">
        <w:t xml:space="preserve">old-changes in </w:t>
      </w:r>
      <w:r w:rsidR="00CA4D5C">
        <w:t>waiting time</w:t>
      </w:r>
      <w:r w:rsidR="009D4C8C">
        <w:t xml:space="preserve"> compared to </w:t>
      </w:r>
      <w:r w:rsidR="00C27E4C">
        <w:t>the</w:t>
      </w:r>
      <w:r w:rsidR="009D4C8C">
        <w:t xml:space="preserve"> reference level. </w:t>
      </w:r>
      <w:r w:rsidR="00010BB7">
        <w:t xml:space="preserve">For example, relative to patients paying with private insurance (the reference level), Medicare patients experience wait times for nontraumatic dental conditions </w:t>
      </w:r>
      <w:r w:rsidR="005C7051">
        <w:t>that are longer by a factor of 1.08, or 8% longer</w:t>
      </w:r>
      <w:r w:rsidR="00C27E4C">
        <w:t xml:space="preserve"> in other words</w:t>
      </w:r>
      <w:r w:rsidR="005C7051">
        <w:t>. This technique is useful in situations where a balance between model complexity and ease of interpretation is sought.</w:t>
      </w:r>
    </w:p>
    <w:p w14:paraId="6D8B1F26" w14:textId="40ED7AF4" w:rsidR="00616735" w:rsidRDefault="009D4C8C" w:rsidP="007302CA">
      <w:pPr>
        <w:rPr>
          <w:rStyle w:val="Hyperlink"/>
        </w:rPr>
      </w:pPr>
      <w:r>
        <w:t>Okunseri et al</w:t>
      </w:r>
      <w:r w:rsidR="002820D3">
        <w:t xml:space="preserve"> (</w:t>
      </w:r>
      <w:r>
        <w:t>2013</w:t>
      </w:r>
      <w:r w:rsidR="002820D3">
        <w:t>)</w:t>
      </w:r>
      <w:r>
        <w:t xml:space="preserve">: </w:t>
      </w:r>
      <w:hyperlink r:id="rId27" w:history="1">
        <w:r w:rsidRPr="009A3EF6">
          <w:rPr>
            <w:rStyle w:val="Hyperlink"/>
          </w:rPr>
          <w:t>https://www.ncbi.nlm.nih.gov/pmc/articles/PMC3817612/</w:t>
        </w:r>
      </w:hyperlink>
    </w:p>
    <w:p w14:paraId="471BAE17" w14:textId="65EC455A" w:rsidR="00616735" w:rsidRDefault="00616735" w:rsidP="00616735">
      <w:r>
        <w:t xml:space="preserve">Finally, it is important we remember that disparities in important outcome variables may be more noteworthy to a statistician than to a health care worker. For example, in Wilson et al (2016), </w:t>
      </w:r>
      <w:r w:rsidR="00C27E4C">
        <w:t xml:space="preserve">patients </w:t>
      </w:r>
      <w:r>
        <w:t xml:space="preserve">with health insurance who are admitted to the hospital were found to experience an ED LOS that is actually 8 minutes longer than admitted patients who do not have insurance. This difference was statistically significant (575 vs 567, P&lt;0.01) because of large sample size and low variance. The problem here is the relative significance of those 8 minutes in a clinical setting. Across an emergency department </w:t>
      </w:r>
      <w:r w:rsidR="00C27E4C">
        <w:t xml:space="preserve">stay </w:t>
      </w:r>
      <w:r>
        <w:t>lasting nearly 10 hours, a stay that is 8 minutes longer is unlikely to have a measurable effect on patient outcomes or satisfaction, so it would be a misstep to focus on such a disparity. This serves as a reminder that statistical significance does not always indicate practical significance.</w:t>
      </w:r>
    </w:p>
    <w:p w14:paraId="0BF27802" w14:textId="6D956BBB" w:rsidR="00616735" w:rsidRPr="00CD5002" w:rsidRDefault="00616735" w:rsidP="00616735">
      <w:r>
        <w:t>Wilson et al</w:t>
      </w:r>
      <w:r w:rsidR="002820D3">
        <w:t xml:space="preserve"> (2</w:t>
      </w:r>
      <w:r>
        <w:t>016</w:t>
      </w:r>
      <w:r w:rsidR="002820D3">
        <w:t>)</w:t>
      </w:r>
      <w:r>
        <w:t xml:space="preserve">: </w:t>
      </w:r>
      <w:hyperlink r:id="rId28" w:history="1">
        <w:r>
          <w:rPr>
            <w:rStyle w:val="Hyperlink"/>
          </w:rPr>
          <w:t>https://www.ncbi.nlm.nih.gov/pmc/articles/PMC4905866/</w:t>
        </w:r>
      </w:hyperlink>
    </w:p>
    <w:p w14:paraId="0E3FF80C" w14:textId="77777777" w:rsidR="00616735" w:rsidRDefault="00616735" w:rsidP="007302CA"/>
    <w:p w14:paraId="48E5E604" w14:textId="2A71484D" w:rsidR="00CA42EC" w:rsidRPr="00E17993" w:rsidRDefault="0021250C" w:rsidP="007302CA">
      <w:pPr>
        <w:rPr>
          <w:b/>
          <w:bCs/>
          <w:u w:val="single"/>
        </w:rPr>
      </w:pPr>
      <w:r>
        <w:rPr>
          <w:b/>
          <w:bCs/>
          <w:u w:val="single"/>
        </w:rPr>
        <w:lastRenderedPageBreak/>
        <w:t>Analyses of Wait Time / LOS Using</w:t>
      </w:r>
      <w:r w:rsidR="002820D3" w:rsidRPr="002820D3">
        <w:rPr>
          <w:b/>
          <w:bCs/>
          <w:u w:val="single"/>
        </w:rPr>
        <w:t xml:space="preserve"> NHAMCS </w:t>
      </w:r>
      <w:r w:rsidR="002820D3">
        <w:rPr>
          <w:b/>
          <w:bCs/>
          <w:u w:val="single"/>
        </w:rPr>
        <w:t>D</w:t>
      </w:r>
      <w:r w:rsidR="002820D3" w:rsidRPr="002820D3">
        <w:rPr>
          <w:b/>
          <w:bCs/>
          <w:u w:val="single"/>
        </w:rPr>
        <w:t>ata</w:t>
      </w:r>
    </w:p>
    <w:p w14:paraId="0A826F8D" w14:textId="7DDF9386" w:rsidR="00E93A99" w:rsidRDefault="008265EE" w:rsidP="007302CA">
      <w:r>
        <w:t>The studies</w:t>
      </w:r>
      <w:r w:rsidR="00C27E4C">
        <w:t xml:space="preserve"> in</w:t>
      </w:r>
      <w:r>
        <w:t xml:space="preserve"> this section each rely on data from t</w:t>
      </w:r>
      <w:r w:rsidRPr="008265EE">
        <w:t xml:space="preserve">he National Hospital Ambulatory Medical Care Survey (NHAMCS) </w:t>
      </w:r>
      <w:r>
        <w:t xml:space="preserve">for their analyses. The NHAMCS </w:t>
      </w:r>
      <w:r w:rsidRPr="008265EE">
        <w:t>is an annual survey administered by the Centers for Disease Control and Prevention to collect data on the provision and utilization of ambulatory care</w:t>
      </w:r>
      <w:r w:rsidR="00C27E4C">
        <w:t xml:space="preserve"> services</w:t>
      </w:r>
      <w:r w:rsidRPr="008265EE">
        <w:t xml:space="preserve">. Findings are based on a national sample of visits to the emergency departments of U.S. hospitals. Following each visit, a patient record card is completed that collects a myriad of </w:t>
      </w:r>
      <w:r w:rsidR="00B126E7">
        <w:t xml:space="preserve">information </w:t>
      </w:r>
      <w:r w:rsidRPr="008265EE">
        <w:t>for the study. Th</w:t>
      </w:r>
      <w:r w:rsidR="00B126E7">
        <w:t xml:space="preserve">ose data </w:t>
      </w:r>
      <w:r w:rsidRPr="008265EE">
        <w:t>include demographic statistics, personal health facts (e.g. smoking status), vital signs, injury details, triage decisions made, diagnoses, tests ordered, services administered, medicines offered, visit duration, provider(s) seen, time spent with provider(s), and follow-up instructions given.</w:t>
      </w:r>
      <w:r>
        <w:t xml:space="preserve"> These data are collected, compiled, and released to the public every year for research and quality control purposes. </w:t>
      </w:r>
    </w:p>
    <w:p w14:paraId="6EBF9351" w14:textId="60849BFE" w:rsidR="007302CA" w:rsidRDefault="00EE4CDF" w:rsidP="007302CA">
      <w:r>
        <w:t>We begin with a study that assess ED wait times</w:t>
      </w:r>
      <w:r w:rsidR="00052A58">
        <w:t xml:space="preserve"> </w:t>
      </w:r>
      <w:r w:rsidR="000F381D">
        <w:t>for people</w:t>
      </w:r>
      <w:r w:rsidR="000F381D" w:rsidRPr="00CD5002">
        <w:t xml:space="preserve"> with mental health and substance</w:t>
      </w:r>
      <w:r w:rsidR="000F381D">
        <w:t xml:space="preserve"> abuse </w:t>
      </w:r>
      <w:r w:rsidR="000F381D" w:rsidRPr="00CD5002">
        <w:t>disorders</w:t>
      </w:r>
      <w:r w:rsidR="000F381D">
        <w:t>. These patients present a unique challenge to emergency department staff because, with only a small number of hospitals</w:t>
      </w:r>
      <w:r w:rsidR="000F381D" w:rsidRPr="000F381D">
        <w:t xml:space="preserve"> </w:t>
      </w:r>
      <w:r w:rsidR="000F381D">
        <w:t xml:space="preserve">properly equipped to accept psychiatric inpatients, it is often difficult to find them a bed at an appropriate a facility. </w:t>
      </w:r>
      <w:r w:rsidR="00EE2288">
        <w:t>Patients are then forced to wait, sometimes for many hours</w:t>
      </w:r>
      <w:r>
        <w:t>, while occupying space in the emergency department that could be better utilized</w:t>
      </w:r>
      <w:r w:rsidR="00EE2288">
        <w:t>. But as</w:t>
      </w:r>
      <w:r w:rsidR="007915B8">
        <w:t xml:space="preserve"> </w:t>
      </w:r>
      <w:r w:rsidR="00360D92" w:rsidRPr="00CD5002">
        <w:t>Opoku et al</w:t>
      </w:r>
      <w:r w:rsidR="007302CA">
        <w:t xml:space="preserve"> (201</w:t>
      </w:r>
      <w:r w:rsidR="00710BDA">
        <w:t>8</w:t>
      </w:r>
      <w:r w:rsidR="007302CA">
        <w:t>)</w:t>
      </w:r>
      <w:r w:rsidR="007915B8">
        <w:t xml:space="preserve"> </w:t>
      </w:r>
      <w:r w:rsidR="00EE2288">
        <w:t xml:space="preserve">describe, some groups of people </w:t>
      </w:r>
      <w:r w:rsidRPr="00CD5002">
        <w:t>with mental health and substance</w:t>
      </w:r>
      <w:r>
        <w:t xml:space="preserve"> abuse </w:t>
      </w:r>
      <w:r w:rsidRPr="00CD5002">
        <w:t>disorders</w:t>
      </w:r>
      <w:r>
        <w:t xml:space="preserve"> </w:t>
      </w:r>
      <w:r w:rsidR="00EE2288">
        <w:t>wait longer than others</w:t>
      </w:r>
      <w:r w:rsidR="00E5001F" w:rsidRPr="00E5001F">
        <w:t xml:space="preserve"> </w:t>
      </w:r>
      <w:r w:rsidR="00E5001F">
        <w:t>before being seen</w:t>
      </w:r>
      <w:r w:rsidR="00EE2288">
        <w:t xml:space="preserve">. They </w:t>
      </w:r>
      <w:r w:rsidR="00E5001F">
        <w:t xml:space="preserve">regressed log-transformed wait times on a host of possible </w:t>
      </w:r>
      <w:r w:rsidR="00EE2288">
        <w:t>determinants</w:t>
      </w:r>
      <w:r w:rsidR="00873D9A">
        <w:t>. After correcting for a number of individual- and hospital-level covariates, they</w:t>
      </w:r>
      <w:r w:rsidR="00EE2288">
        <w:t xml:space="preserve"> found that </w:t>
      </w:r>
      <w:r w:rsidR="00873D9A">
        <w:t xml:space="preserve">“ED wait time was 23.4% longer for non-Hispanic Blacks (p&lt;0.05), compared to non-Hispanic Whites.” </w:t>
      </w:r>
      <w:r w:rsidR="0026219E">
        <w:t xml:space="preserve">The authors concluded that implicit provider bias and other latent factors likely play a </w:t>
      </w:r>
      <w:r w:rsidR="00C27E4C">
        <w:t>role</w:t>
      </w:r>
      <w:r w:rsidR="0026219E">
        <w:t xml:space="preserve">. </w:t>
      </w:r>
      <w:r w:rsidR="004323E4">
        <w:t xml:space="preserve">They also found that women, people who did not arrive by ambulance, and people at non-profit and/or government hospitals waited </w:t>
      </w:r>
      <w:r w:rsidR="00E5001F">
        <w:t>longer</w:t>
      </w:r>
      <w:r w:rsidR="004323E4">
        <w:t xml:space="preserve">. </w:t>
      </w:r>
    </w:p>
    <w:p w14:paraId="604C2531" w14:textId="66A2992C" w:rsidR="00326604" w:rsidRDefault="00710BDA" w:rsidP="007302CA">
      <w:r>
        <w:t>Opoku et al</w:t>
      </w:r>
      <w:r w:rsidR="002820D3">
        <w:t xml:space="preserve"> (</w:t>
      </w:r>
      <w:r>
        <w:t>2018</w:t>
      </w:r>
      <w:r w:rsidR="002820D3">
        <w:t>)</w:t>
      </w:r>
      <w:r>
        <w:t xml:space="preserve">: </w:t>
      </w:r>
      <w:hyperlink r:id="rId29" w:history="1">
        <w:r w:rsidRPr="009A3EF6">
          <w:rPr>
            <w:rStyle w:val="Hyperlink"/>
          </w:rPr>
          <w:t>https://link.springer.com/article/10.1007/s11414-017-9565-8</w:t>
        </w:r>
      </w:hyperlink>
    </w:p>
    <w:p w14:paraId="49FC1B84" w14:textId="27F957E7" w:rsidR="00360D92" w:rsidRDefault="00C92DEE" w:rsidP="00822BAD">
      <w:r>
        <w:t>Wait times also vary wide</w:t>
      </w:r>
      <w:r w:rsidR="007E7CAD">
        <w:t>ly</w:t>
      </w:r>
      <w:r>
        <w:t xml:space="preserve"> among patients who present to the emergency department with a </w:t>
      </w:r>
      <w:r w:rsidR="00360D92" w:rsidRPr="00CD5002">
        <w:t xml:space="preserve">nontraumatic dental </w:t>
      </w:r>
      <w:r w:rsidR="001F1D91">
        <w:t>condition (NTDC)</w:t>
      </w:r>
      <w:r>
        <w:t xml:space="preserve">. </w:t>
      </w:r>
      <w:r w:rsidR="007E7CAD">
        <w:t xml:space="preserve">Wait times for such an injury offer us a unique perspective because, unlike with other conditions, </w:t>
      </w:r>
      <w:r w:rsidR="001F1D91">
        <w:t>NTDC injuries are</w:t>
      </w:r>
      <w:r w:rsidR="007E7CAD">
        <w:t xml:space="preserve"> best handled outside the emergency department</w:t>
      </w:r>
      <w:r w:rsidR="001F1D91">
        <w:t xml:space="preserve"> and are</w:t>
      </w:r>
      <w:r w:rsidR="007E7CAD">
        <w:t xml:space="preserve"> usually preventable with access to appropriate care</w:t>
      </w:r>
      <w:r w:rsidR="001F1D91">
        <w:t xml:space="preserve">. As a result, when an NTDC patient does arrive at the emergency department, they </w:t>
      </w:r>
      <w:r w:rsidR="007E7CAD">
        <w:t>are often prioritized below others</w:t>
      </w:r>
      <w:r w:rsidR="001F1D91">
        <w:t xml:space="preserve"> and forced to wait longer despite their pain, and as</w:t>
      </w:r>
      <w:r w:rsidR="00326604">
        <w:t xml:space="preserve"> </w:t>
      </w:r>
      <w:r w:rsidR="00822BAD">
        <w:t xml:space="preserve">Okunseri et al </w:t>
      </w:r>
      <w:r w:rsidR="001F1D91">
        <w:t xml:space="preserve">(2013) found, these long wait times are even longer for some groups. “Hispanics (aged </w:t>
      </w:r>
      <w:r w:rsidR="00A67309">
        <w:rPr>
          <w:rFonts w:cstheme="minorHAnsi"/>
        </w:rPr>
        <w:t>≤</w:t>
      </w:r>
      <w:r w:rsidR="00A67309">
        <w:t xml:space="preserve"> </w:t>
      </w:r>
      <w:r w:rsidR="001F1D91">
        <w:t>33</w:t>
      </w:r>
      <w:r w:rsidR="00A67309">
        <w:t xml:space="preserve"> </w:t>
      </w:r>
      <w:r w:rsidR="001F1D91">
        <w:t>years old)</w:t>
      </w:r>
      <w:r w:rsidR="00A67309">
        <w:t xml:space="preserve"> and</w:t>
      </w:r>
      <w:r w:rsidR="00671A83">
        <w:t xml:space="preserve"> </w:t>
      </w:r>
      <w:r w:rsidR="00A67309">
        <w:t>Blacks,” they concluded, “waited longer to receive care for NTDCs in EDs than Whites.”</w:t>
      </w:r>
      <w:r w:rsidR="00671A83">
        <w:t xml:space="preserve"> The article highlights </w:t>
      </w:r>
      <w:r w:rsidR="000D0C80">
        <w:t xml:space="preserve">how most NTDC-related ED visits are preventable and points to </w:t>
      </w:r>
      <w:r w:rsidR="00671A83">
        <w:t xml:space="preserve">the lingering problem of </w:t>
      </w:r>
      <w:r w:rsidR="00AB6394">
        <w:t xml:space="preserve">unequal </w:t>
      </w:r>
      <w:r w:rsidR="00671A83">
        <w:t>access to dental care in the United States</w:t>
      </w:r>
      <w:r w:rsidR="000D0C80">
        <w:t xml:space="preserve"> as the likely cause.</w:t>
      </w:r>
    </w:p>
    <w:p w14:paraId="7582E113" w14:textId="50946978" w:rsidR="00052A58" w:rsidRPr="00E93A99" w:rsidRDefault="002E37DC" w:rsidP="009F709C">
      <w:r>
        <w:t>Okunseri et al</w:t>
      </w:r>
      <w:r w:rsidR="002820D3">
        <w:t xml:space="preserve"> (</w:t>
      </w:r>
      <w:r>
        <w:t>2013</w:t>
      </w:r>
      <w:r w:rsidR="002820D3">
        <w:t>)</w:t>
      </w:r>
      <w:r>
        <w:t xml:space="preserve">: </w:t>
      </w:r>
      <w:hyperlink r:id="rId30" w:history="1">
        <w:r w:rsidRPr="009A3EF6">
          <w:rPr>
            <w:rStyle w:val="Hyperlink"/>
          </w:rPr>
          <w:t>https://www.ncbi.nlm.nih.gov/pmc/articles/PMC3817612/</w:t>
        </w:r>
      </w:hyperlink>
    </w:p>
    <w:p w14:paraId="27503D5E" w14:textId="43522F3C" w:rsidR="0059172D" w:rsidRDefault="002E7CFF" w:rsidP="0059172D">
      <w:r>
        <w:t xml:space="preserve">Clearly, it is dangerous for a patient to stay in the ED for an extended period of time. That is why it is so troubling that, as with wait time, ED LOS is longer on average for minorities and people in urban areas.  </w:t>
      </w:r>
      <w:r w:rsidR="0059172D">
        <w:t xml:space="preserve">Returning to Pines et al, </w:t>
      </w:r>
      <w:r>
        <w:t xml:space="preserve">the authors </w:t>
      </w:r>
      <w:r w:rsidR="00EC4376">
        <w:t xml:space="preserve">found </w:t>
      </w:r>
      <w:r w:rsidR="00A279BE">
        <w:t>that, across a sample of 408 U.S. hospitals, Black patients waited 77 minutes longer compared to non-Black patients. The</w:t>
      </w:r>
      <w:r w:rsidR="00EF2535">
        <w:t xml:space="preserve"> authors</w:t>
      </w:r>
      <w:r w:rsidR="00A279BE">
        <w:t xml:space="preserve"> also</w:t>
      </w:r>
      <w:r>
        <w:t xml:space="preserve"> </w:t>
      </w:r>
      <w:r w:rsidR="00EC4376">
        <w:t>noted</w:t>
      </w:r>
      <w:r>
        <w:t xml:space="preserve"> that </w:t>
      </w:r>
      <w:r w:rsidR="00A279BE">
        <w:t xml:space="preserve">among patients admitted to the ICU, Black patients were 62% more likely than non-Black patients to have a LOS of more than 6 hours </w:t>
      </w:r>
      <w:r w:rsidR="00A279BE">
        <w:rPr>
          <w:i/>
          <w:iCs/>
        </w:rPr>
        <w:t>within the same hospital</w:t>
      </w:r>
      <w:r w:rsidR="00A279BE">
        <w:t xml:space="preserve">. In addition, </w:t>
      </w:r>
      <w:r w:rsidR="00EC4376">
        <w:t>they found that urban hospitals, teaching hospitals, and hospitals in the Northeast U.S. had longer average</w:t>
      </w:r>
      <w:r w:rsidR="00733A18">
        <w:t xml:space="preserve"> (median)</w:t>
      </w:r>
      <w:r w:rsidR="00EC4376">
        <w:t xml:space="preserve"> LOS. While unable to conclude </w:t>
      </w:r>
      <w:r w:rsidR="00EC4376">
        <w:lastRenderedPageBreak/>
        <w:t>definitively whether such disparities are due to individual-level racial bias or other confounding factors not represented in their model, the authors express concern that bias likely plays a part</w:t>
      </w:r>
      <w:r w:rsidR="00D93EF9">
        <w:t>.</w:t>
      </w:r>
    </w:p>
    <w:p w14:paraId="1E63EDF7" w14:textId="48FE394E" w:rsidR="007E628A" w:rsidRPr="00E93A99" w:rsidRDefault="00DC17BA" w:rsidP="001F16B4">
      <w:r w:rsidRPr="00CD5002">
        <w:t>Pines et al</w:t>
      </w:r>
      <w:r>
        <w:t xml:space="preserve"> (2009): </w:t>
      </w:r>
      <w:hyperlink r:id="rId31" w:history="1">
        <w:r w:rsidRPr="00307211">
          <w:rPr>
            <w:rStyle w:val="Hyperlink"/>
          </w:rPr>
          <w:t>https://pubmed.ncbi.nlm.nih.gov/19245372/</w:t>
        </w:r>
      </w:hyperlink>
    </w:p>
    <w:p w14:paraId="2175A67C" w14:textId="3ADDB332" w:rsidR="00490A98" w:rsidRDefault="00546F75" w:rsidP="002A1A97">
      <w:r>
        <w:t>Among the most unsettling effects of health care inequality in the United States is its impact on</w:t>
      </w:r>
      <w:r w:rsidR="00AF2A4D">
        <w:t xml:space="preserve"> </w:t>
      </w:r>
      <w:r>
        <w:t>children</w:t>
      </w:r>
      <w:r w:rsidR="00AF2A4D">
        <w:t xml:space="preserve">. Evidence shows that children of color, those from low-income families, and the uninsured are much less likely to receive appropriate care (Flores, 2010). </w:t>
      </w:r>
      <w:r w:rsidR="002A1A97">
        <w:t>These</w:t>
      </w:r>
      <w:r w:rsidR="00AF2A4D">
        <w:t xml:space="preserve"> </w:t>
      </w:r>
      <w:r>
        <w:t>negative early-life experience</w:t>
      </w:r>
      <w:r w:rsidR="002A1A97">
        <w:t>s</w:t>
      </w:r>
      <w:r>
        <w:t xml:space="preserve"> with the health care system, and the economic adversity and the social disadvantages that often accompany them, are linked with increased rates of chronic illness later in life (Braveman and Barclay, 2009).</w:t>
      </w:r>
      <w:r w:rsidR="00A84D7A">
        <w:t xml:space="preserve"> Unsurprisingly, those disparities </w:t>
      </w:r>
      <w:r w:rsidR="005D4A58">
        <w:t>extend</w:t>
      </w:r>
      <w:r w:rsidR="002A1A97">
        <w:t xml:space="preserve"> </w:t>
      </w:r>
      <w:r w:rsidR="005D4A58">
        <w:t xml:space="preserve">to </w:t>
      </w:r>
      <w:r w:rsidR="002A1A97">
        <w:t xml:space="preserve">the emergency department. In a comprehensive 2009 study, Zhang et al analyzed multiple dimensions of </w:t>
      </w:r>
      <w:r w:rsidR="00EF2535">
        <w:t>ED</w:t>
      </w:r>
      <w:r w:rsidR="002A1A97">
        <w:t xml:space="preserve"> care among children, including wait time, length of stay, </w:t>
      </w:r>
      <w:r w:rsidR="00A00376">
        <w:t>patient triage score, medical resource utilization</w:t>
      </w:r>
      <w:r w:rsidR="002A1A97">
        <w:t xml:space="preserve"> (blood work, scans, etc.)</w:t>
      </w:r>
      <w:r w:rsidR="00A00376">
        <w:t xml:space="preserve"> and </w:t>
      </w:r>
      <w:r w:rsidR="00EF2535">
        <w:t xml:space="preserve">ED </w:t>
      </w:r>
      <w:r w:rsidR="00A00376">
        <w:t>dispositio</w:t>
      </w:r>
      <w:r w:rsidR="00E01353">
        <w:t>n (</w:t>
      </w:r>
      <w:r w:rsidR="00A00376">
        <w:t>whether the patient was admitted</w:t>
      </w:r>
      <w:r w:rsidR="002A1A97">
        <w:t xml:space="preserve"> </w:t>
      </w:r>
      <w:r w:rsidR="00EF2535">
        <w:t xml:space="preserve">to the hospital </w:t>
      </w:r>
      <w:r w:rsidR="002A1A97">
        <w:t>and/or operated on</w:t>
      </w:r>
      <w:r w:rsidR="00E01353">
        <w:t>)</w:t>
      </w:r>
      <w:r w:rsidR="002A1A97">
        <w:t xml:space="preserve">. </w:t>
      </w:r>
      <w:r w:rsidR="00E01353">
        <w:t xml:space="preserve">Their sample included data from over 78,000 visits to nearly 3,800 unique U.S. emergency departments between 2005 and 2016. They found pervasive and persistent racial disparities in </w:t>
      </w:r>
      <w:r w:rsidR="00BE32DD">
        <w:t xml:space="preserve">nearly every study outcome variable they examined. </w:t>
      </w:r>
      <w:r w:rsidR="00F6369B">
        <w:t xml:space="preserve">After adjusting for a host of </w:t>
      </w:r>
      <w:r w:rsidR="005D4A58">
        <w:t xml:space="preserve">temporal, </w:t>
      </w:r>
      <w:r w:rsidR="00F6369B">
        <w:t>demographic</w:t>
      </w:r>
      <w:r w:rsidR="005D4A58">
        <w:t xml:space="preserve"> and </w:t>
      </w:r>
      <w:r w:rsidR="00F6369B">
        <w:t>socioeconomic factors</w:t>
      </w:r>
      <w:r w:rsidR="005D4A58">
        <w:t>, including insurance status</w:t>
      </w:r>
      <w:r w:rsidR="00F6369B">
        <w:t>, c</w:t>
      </w:r>
      <w:r w:rsidR="00762C65">
        <w:t>ompared to whites, Black children waited 21% longer to be seen</w:t>
      </w:r>
      <w:r w:rsidR="00C5701F">
        <w:t>;</w:t>
      </w:r>
      <w:r w:rsidR="00762C65">
        <w:t xml:space="preserve"> </w:t>
      </w:r>
      <w:r w:rsidR="00C5701F">
        <w:t xml:space="preserve">had a 15% longer average LOS; and </w:t>
      </w:r>
      <w:r w:rsidR="00762C65">
        <w:t xml:space="preserve">were 28% less likely to be admitted to the hospital, 24% less likely to receive a blood test, and 17% less likely to receive an imaging scan such as </w:t>
      </w:r>
      <w:r w:rsidR="00EF2535">
        <w:t>X</w:t>
      </w:r>
      <w:r w:rsidR="00762C65">
        <w:t xml:space="preserve">-ray or CT. </w:t>
      </w:r>
      <w:r w:rsidR="00EF2535">
        <w:t>Likewise</w:t>
      </w:r>
      <w:r w:rsidR="00C5701F">
        <w:t xml:space="preserve">, </w:t>
      </w:r>
      <w:r w:rsidR="00762C65">
        <w:t xml:space="preserve">Hispanic </w:t>
      </w:r>
      <w:r w:rsidR="00C5701F">
        <w:t>children waited 19% longer to be seen</w:t>
      </w:r>
      <w:r w:rsidR="00BE32DD">
        <w:t>;</w:t>
      </w:r>
      <w:r w:rsidR="00C5701F">
        <w:t xml:space="preserve"> had a 19% longer average LOS</w:t>
      </w:r>
      <w:r w:rsidR="00BE32DD">
        <w:t xml:space="preserve">; and were 3% less likely to be admitted, 4% less likely to receive a blood test, and 9% less likely to receive an imaging scan than white </w:t>
      </w:r>
      <w:r w:rsidR="00542E1F">
        <w:t>children</w:t>
      </w:r>
      <w:r w:rsidR="00BE32DD">
        <w:t xml:space="preserve">. Such disparities </w:t>
      </w:r>
      <w:r w:rsidR="00542E1F">
        <w:t xml:space="preserve">compared to whites </w:t>
      </w:r>
      <w:r w:rsidR="00BE32DD">
        <w:t xml:space="preserve">were not found </w:t>
      </w:r>
      <w:r w:rsidR="00542E1F">
        <w:t>among</w:t>
      </w:r>
      <w:r w:rsidR="00BE32DD">
        <w:t xml:space="preserve"> Asian children</w:t>
      </w:r>
      <w:r w:rsidR="00542E1F">
        <w:t>.</w:t>
      </w:r>
      <w:r w:rsidR="00485DE0">
        <w:t xml:space="preserve"> </w:t>
      </w:r>
    </w:p>
    <w:p w14:paraId="2CA0EC72" w14:textId="43D8796C" w:rsidR="00AF2A4D" w:rsidRDefault="00AF2A4D" w:rsidP="001F16B4">
      <w:r>
        <w:t>Flores</w:t>
      </w:r>
      <w:r w:rsidR="002820D3">
        <w:t xml:space="preserve"> (</w:t>
      </w:r>
      <w:r>
        <w:t>2010</w:t>
      </w:r>
      <w:r w:rsidR="002820D3">
        <w:t>)</w:t>
      </w:r>
      <w:r>
        <w:t xml:space="preserve">: </w:t>
      </w:r>
      <w:hyperlink r:id="rId32" w:history="1">
        <w:r>
          <w:rPr>
            <w:rStyle w:val="Hyperlink"/>
          </w:rPr>
          <w:t>https://pediatrics.aappublications.org/content/125/4/e979</w:t>
        </w:r>
      </w:hyperlink>
    </w:p>
    <w:p w14:paraId="2D850DE9" w14:textId="5C0FA21A" w:rsidR="009F709C" w:rsidRPr="00CD5002" w:rsidRDefault="002123C9" w:rsidP="001F16B4">
      <w:r>
        <w:t>Braveman and Barclay</w:t>
      </w:r>
      <w:r w:rsidR="002820D3">
        <w:t xml:space="preserve"> (</w:t>
      </w:r>
      <w:r>
        <w:t>2009</w:t>
      </w:r>
      <w:r w:rsidR="002820D3">
        <w:t>)</w:t>
      </w:r>
      <w:r>
        <w:t xml:space="preserve">: </w:t>
      </w:r>
      <w:hyperlink r:id="rId33" w:history="1">
        <w:r w:rsidRPr="009A3EF6">
          <w:rPr>
            <w:rStyle w:val="Hyperlink"/>
          </w:rPr>
          <w:t>https://pubmed.ncbi.nlm.nih.gov/19861467/</w:t>
        </w:r>
      </w:hyperlink>
    </w:p>
    <w:p w14:paraId="7C8A9A66" w14:textId="6734210C" w:rsidR="00616735" w:rsidRDefault="00FC209B" w:rsidP="001F16B4">
      <w:pPr>
        <w:rPr>
          <w:b/>
          <w:bCs/>
        </w:rPr>
      </w:pPr>
      <w:r w:rsidRPr="00CD5002">
        <w:t>Zhang et al</w:t>
      </w:r>
      <w:r w:rsidR="002820D3">
        <w:t xml:space="preserve"> (</w:t>
      </w:r>
      <w:r>
        <w:t>2019</w:t>
      </w:r>
      <w:r w:rsidR="002820D3">
        <w:t>)</w:t>
      </w:r>
      <w:r>
        <w:t xml:space="preserve">: </w:t>
      </w:r>
      <w:hyperlink r:id="rId34" w:history="1">
        <w:r>
          <w:rPr>
            <w:rStyle w:val="Hyperlink"/>
          </w:rPr>
          <w:t>https://www.ncbi.nlm.nih.gov/pmc/articles/PMC6951392/</w:t>
        </w:r>
      </w:hyperlink>
    </w:p>
    <w:p w14:paraId="17C780BD" w14:textId="77777777" w:rsidR="00E93A99" w:rsidRDefault="00E93A99" w:rsidP="001F16B4">
      <w:pPr>
        <w:rPr>
          <w:b/>
          <w:bCs/>
        </w:rPr>
      </w:pPr>
    </w:p>
    <w:p w14:paraId="5E35A642" w14:textId="3E32837A" w:rsidR="002820D3" w:rsidRPr="002820D3" w:rsidRDefault="0021250C" w:rsidP="002820D3">
      <w:pPr>
        <w:rPr>
          <w:b/>
          <w:bCs/>
          <w:u w:val="single"/>
        </w:rPr>
      </w:pPr>
      <w:r>
        <w:rPr>
          <w:b/>
          <w:bCs/>
          <w:u w:val="single"/>
        </w:rPr>
        <w:t>Analyses of Wait Time / LOS Using</w:t>
      </w:r>
      <w:r w:rsidRPr="002820D3">
        <w:rPr>
          <w:b/>
          <w:bCs/>
          <w:u w:val="single"/>
        </w:rPr>
        <w:t xml:space="preserve"> </w:t>
      </w:r>
      <w:r w:rsidR="002820D3">
        <w:rPr>
          <w:b/>
          <w:bCs/>
          <w:u w:val="single"/>
        </w:rPr>
        <w:t>Other</w:t>
      </w:r>
      <w:r w:rsidR="002820D3" w:rsidRPr="002820D3">
        <w:rPr>
          <w:b/>
          <w:bCs/>
          <w:u w:val="single"/>
        </w:rPr>
        <w:t xml:space="preserve"> </w:t>
      </w:r>
      <w:r w:rsidR="002820D3">
        <w:rPr>
          <w:b/>
          <w:bCs/>
          <w:u w:val="single"/>
        </w:rPr>
        <w:t>D</w:t>
      </w:r>
      <w:r w:rsidR="002820D3" w:rsidRPr="002820D3">
        <w:rPr>
          <w:b/>
          <w:bCs/>
          <w:u w:val="single"/>
        </w:rPr>
        <w:t>ata</w:t>
      </w:r>
    </w:p>
    <w:p w14:paraId="08F02D93" w14:textId="7C9C33D3" w:rsidR="009F621C" w:rsidRPr="00B56D84" w:rsidRDefault="009F621C" w:rsidP="009F621C">
      <w:pPr>
        <w:rPr>
          <w:rFonts w:cstheme="minorHAnsi"/>
        </w:rPr>
      </w:pPr>
      <w:r w:rsidRPr="00CD5002">
        <w:rPr>
          <w:rFonts w:cstheme="minorHAnsi"/>
        </w:rPr>
        <w:t xml:space="preserve">As with </w:t>
      </w:r>
      <w:r w:rsidR="00EF2535">
        <w:rPr>
          <w:rFonts w:cstheme="minorHAnsi"/>
        </w:rPr>
        <w:t>ED</w:t>
      </w:r>
      <w:r w:rsidRPr="00CD5002">
        <w:rPr>
          <w:rFonts w:cstheme="minorHAnsi"/>
        </w:rPr>
        <w:t xml:space="preserve"> wait times, there is compelling evidence of demographic disparities in the proportion of patients who leave the </w:t>
      </w:r>
      <w:r w:rsidR="00EF2535">
        <w:rPr>
          <w:rFonts w:cstheme="minorHAnsi"/>
        </w:rPr>
        <w:t>ED</w:t>
      </w:r>
      <w:r w:rsidRPr="00CD5002">
        <w:rPr>
          <w:rFonts w:cstheme="minorHAnsi"/>
        </w:rPr>
        <w:t xml:space="preserve"> without being seen. Hsia et al </w:t>
      </w:r>
      <w:r>
        <w:rPr>
          <w:rFonts w:cstheme="minorHAnsi"/>
        </w:rPr>
        <w:t xml:space="preserve">(2011) </w:t>
      </w:r>
      <w:r w:rsidRPr="00CD5002">
        <w:rPr>
          <w:rFonts w:cstheme="minorHAnsi"/>
        </w:rPr>
        <w:t xml:space="preserve">examined 9.2 million </w:t>
      </w:r>
      <w:r w:rsidR="00EF2535">
        <w:rPr>
          <w:rFonts w:cstheme="minorHAnsi"/>
        </w:rPr>
        <w:t>ED</w:t>
      </w:r>
      <w:r w:rsidRPr="00CD5002">
        <w:rPr>
          <w:rFonts w:cstheme="minorHAnsi"/>
        </w:rPr>
        <w:t xml:space="preserve"> visits to 262 hospitals in California in 2007 and found that hospitals serving higher rates of low-income and poorly insured patients are more like</w:t>
      </w:r>
      <w:r w:rsidR="00EF2535">
        <w:rPr>
          <w:rFonts w:cstheme="minorHAnsi"/>
        </w:rPr>
        <w:t>ly</w:t>
      </w:r>
      <w:r w:rsidRPr="00CD5002">
        <w:rPr>
          <w:rFonts w:cstheme="minorHAnsi"/>
        </w:rPr>
        <w:t xml:space="preserve"> to have a patient leave without being seen. The authors note significant room for improvement in these outcomes, suggesting the need for localized interventions targeted toward under-resourced hospitals. There is also evidence of a time threshold beyond which a majority of patients, particularly young patients, are unwilling or unable to wait. Shaikh et al surveyed 340 patients waiting for treatment in the emergency department of a large academic medical center in the U.S. They found that 51% patients were only willing to wait up to two hours, and that, “</w:t>
      </w:r>
      <w:r w:rsidRPr="00CD5002">
        <w:rPr>
          <w:shd w:val="clear" w:color="auto" w:fill="FFFFFF"/>
        </w:rPr>
        <w:t>among social and demographic factors … only age greater than 25 years was independently associated with a willingness to wait longer to be seen.”</w:t>
      </w:r>
    </w:p>
    <w:p w14:paraId="01111A7A" w14:textId="6416051B" w:rsidR="009F621C" w:rsidRPr="00B56D84" w:rsidRDefault="009F621C" w:rsidP="009F621C">
      <w:r>
        <w:t>Hsia et al</w:t>
      </w:r>
      <w:r w:rsidR="002820D3">
        <w:t xml:space="preserve"> (</w:t>
      </w:r>
      <w:r>
        <w:t>2011</w:t>
      </w:r>
      <w:r w:rsidR="002820D3">
        <w:t>)</w:t>
      </w:r>
      <w:r>
        <w:t xml:space="preserve">: </w:t>
      </w:r>
      <w:hyperlink r:id="rId35" w:history="1">
        <w:r w:rsidRPr="009A3EF6">
          <w:rPr>
            <w:rStyle w:val="Hyperlink"/>
          </w:rPr>
          <w:t>https://www.sciencedirect.com/science/article/abs/pii/S0196064411000278</w:t>
        </w:r>
      </w:hyperlink>
    </w:p>
    <w:p w14:paraId="5DB187CB" w14:textId="194FC988" w:rsidR="00E17993" w:rsidRDefault="009F621C" w:rsidP="00E17993">
      <w:r>
        <w:t>Shaikh et al</w:t>
      </w:r>
      <w:r w:rsidR="002820D3">
        <w:t xml:space="preserve"> (</w:t>
      </w:r>
      <w:r>
        <w:t>2012</w:t>
      </w:r>
      <w:r w:rsidR="002820D3">
        <w:t>)</w:t>
      </w:r>
      <w:r>
        <w:t xml:space="preserve">: </w:t>
      </w:r>
      <w:hyperlink r:id="rId36" w:history="1">
        <w:r w:rsidRPr="009A3EF6">
          <w:rPr>
            <w:rStyle w:val="Hyperlink"/>
          </w:rPr>
          <w:t>https://www.ncbi.nlm.nih.gov/pmc/articles/PMC3555587/</w:t>
        </w:r>
      </w:hyperlink>
    </w:p>
    <w:p w14:paraId="5C8C2193" w14:textId="7F681235" w:rsidR="00E17993" w:rsidRDefault="00E17993" w:rsidP="00E17993">
      <w:r>
        <w:lastRenderedPageBreak/>
        <w:t xml:space="preserve">Disparities in LOS also exist when it comes to the presence or absence of health insurance coverage. Wilson et al (2016) examined data from over 95,000 visits to one urban, academic trauma center </w:t>
      </w:r>
      <w:r w:rsidR="00EF2535">
        <w:t xml:space="preserve">in the U.S. </w:t>
      </w:r>
      <w:r>
        <w:t xml:space="preserve">between 2011 and 2013 and found that among patients transferred to an operating room, insured patients experienced a LOS that was 43 minutes shorter compared to uninsured patients. They also found that insured patients were more likely overall to be admitted to the hospital. While these results do not speak directly to any potential racial bias, since Black and Hispanic Americans </w:t>
      </w:r>
      <w:r w:rsidR="00EF2535">
        <w:t xml:space="preserve">are </w:t>
      </w:r>
      <w:r>
        <w:t xml:space="preserve">1.5 times and 2.5 times more likely, respectively, to be uninsured compared to whites (Kaiser Family Foundation, 2020), </w:t>
      </w:r>
      <w:r w:rsidR="00EF2535">
        <w:t>any</w:t>
      </w:r>
      <w:r>
        <w:t xml:space="preserve"> disparity that exists based on insurance status likely has a racial component. </w:t>
      </w:r>
    </w:p>
    <w:p w14:paraId="06F0E6A3" w14:textId="79398BCF" w:rsidR="00E17993" w:rsidRPr="00CD5002" w:rsidRDefault="00E17993" w:rsidP="00E17993">
      <w:r w:rsidRPr="00CD5002">
        <w:t>Wilson et al</w:t>
      </w:r>
      <w:r w:rsidR="002820D3">
        <w:t xml:space="preserve"> (</w:t>
      </w:r>
      <w:r>
        <w:t>2016</w:t>
      </w:r>
      <w:r w:rsidR="002820D3">
        <w:t>)</w:t>
      </w:r>
      <w:r>
        <w:t xml:space="preserve">: </w:t>
      </w:r>
      <w:hyperlink r:id="rId37" w:history="1">
        <w:r w:rsidRPr="00307211">
          <w:rPr>
            <w:rStyle w:val="Hyperlink"/>
          </w:rPr>
          <w:t>https://www.ncbi.nlm.nih.gov/pmc/articles/PMC4905866/</w:t>
        </w:r>
      </w:hyperlink>
    </w:p>
    <w:p w14:paraId="71266EC6" w14:textId="256EB65A" w:rsidR="00E93A99" w:rsidRDefault="00E17993" w:rsidP="001F16B4">
      <w:pPr>
        <w:rPr>
          <w:b/>
          <w:bCs/>
        </w:rPr>
      </w:pPr>
      <w:r w:rsidRPr="007E628A">
        <w:t>K</w:t>
      </w:r>
      <w:r>
        <w:t>aiser Family Foundation</w:t>
      </w:r>
      <w:r w:rsidR="002820D3">
        <w:t xml:space="preserve"> (</w:t>
      </w:r>
      <w:r>
        <w:t>2020</w:t>
      </w:r>
      <w:r w:rsidR="002820D3">
        <w:t>)</w:t>
      </w:r>
      <w:r w:rsidRPr="007E628A">
        <w:t>:</w:t>
      </w:r>
      <w:r>
        <w:rPr>
          <w:b/>
          <w:bCs/>
        </w:rPr>
        <w:t xml:space="preserve"> </w:t>
      </w:r>
      <w:hyperlink r:id="rId38" w:history="1">
        <w:r>
          <w:rPr>
            <w:rStyle w:val="Hyperlink"/>
          </w:rPr>
          <w:t>https://www.kff.org/disparities-policy/issue-brief/changes-in-health-coverage-by-race-and-ethnicity-since-the-aca-2010-2018/</w:t>
        </w:r>
      </w:hyperlink>
    </w:p>
    <w:p w14:paraId="44CE81E2" w14:textId="77777777" w:rsidR="00FD49B7" w:rsidRDefault="00FD49B7" w:rsidP="001F16B4">
      <w:pPr>
        <w:rPr>
          <w:b/>
          <w:bCs/>
          <w:u w:val="single"/>
        </w:rPr>
      </w:pPr>
    </w:p>
    <w:p w14:paraId="4A1C47C6" w14:textId="69F706D8" w:rsidR="002107F2" w:rsidRPr="0021250C" w:rsidRDefault="0021250C" w:rsidP="001F16B4">
      <w:pPr>
        <w:rPr>
          <w:b/>
          <w:bCs/>
          <w:u w:val="single"/>
        </w:rPr>
      </w:pPr>
      <w:r>
        <w:rPr>
          <w:b/>
          <w:bCs/>
          <w:u w:val="single"/>
        </w:rPr>
        <w:t xml:space="preserve">Studies Documenting </w:t>
      </w:r>
      <w:r w:rsidR="002107F2" w:rsidRPr="0021250C">
        <w:rPr>
          <w:b/>
          <w:bCs/>
          <w:u w:val="single"/>
        </w:rPr>
        <w:t xml:space="preserve">Efforts to </w:t>
      </w:r>
      <w:r w:rsidR="00490A98" w:rsidRPr="0021250C">
        <w:rPr>
          <w:b/>
          <w:bCs/>
          <w:u w:val="single"/>
        </w:rPr>
        <w:t>R</w:t>
      </w:r>
      <w:r w:rsidR="002107F2" w:rsidRPr="0021250C">
        <w:rPr>
          <w:b/>
          <w:bCs/>
          <w:u w:val="single"/>
        </w:rPr>
        <w:t xml:space="preserve">educe </w:t>
      </w:r>
      <w:r w:rsidR="00490A98" w:rsidRPr="0021250C">
        <w:rPr>
          <w:b/>
          <w:bCs/>
          <w:u w:val="single"/>
        </w:rPr>
        <w:t>W</w:t>
      </w:r>
      <w:r w:rsidR="002107F2" w:rsidRPr="0021250C">
        <w:rPr>
          <w:b/>
          <w:bCs/>
          <w:u w:val="single"/>
        </w:rPr>
        <w:t xml:space="preserve">ait </w:t>
      </w:r>
      <w:r w:rsidR="00490A98" w:rsidRPr="0021250C">
        <w:rPr>
          <w:b/>
          <w:bCs/>
          <w:u w:val="single"/>
        </w:rPr>
        <w:t>T</w:t>
      </w:r>
      <w:r w:rsidR="002107F2" w:rsidRPr="0021250C">
        <w:rPr>
          <w:b/>
          <w:bCs/>
          <w:u w:val="single"/>
        </w:rPr>
        <w:t>ime</w:t>
      </w:r>
      <w:r>
        <w:rPr>
          <w:b/>
          <w:bCs/>
          <w:u w:val="single"/>
        </w:rPr>
        <w:t xml:space="preserve"> / LOS</w:t>
      </w:r>
    </w:p>
    <w:p w14:paraId="4A8AF8D6" w14:textId="4EAA9FA4" w:rsidR="006D7704" w:rsidRPr="00CD5002" w:rsidRDefault="006D7704" w:rsidP="001F16B4">
      <w:r w:rsidRPr="00CD5002">
        <w:t xml:space="preserve">Some emergency departments have completely overhauled the way they operate in order to reduce wait time and length of stay. Vermeulen et al (2014) describe a </w:t>
      </w:r>
      <w:r w:rsidR="006A7791" w:rsidRPr="00CD5002">
        <w:t>complex</w:t>
      </w:r>
      <w:r w:rsidRPr="00CD5002">
        <w:t>, months-long intervention at a series of hospitals across Canada</w:t>
      </w:r>
      <w:r w:rsidR="006A7791" w:rsidRPr="00CD5002">
        <w:t xml:space="preserve"> with that exact goal. </w:t>
      </w:r>
      <w:r w:rsidRPr="00CD5002">
        <w:t>The strategies implemented all stemmed from lean management principles</w:t>
      </w:r>
      <w:r w:rsidR="00D173A2" w:rsidRPr="00CD5002">
        <w:t xml:space="preserve">, a streamlining approach </w:t>
      </w:r>
      <w:r w:rsidRPr="00CD5002">
        <w:t>developed by Toyota in the 1960s to eliminate wasteful work processes</w:t>
      </w:r>
      <w:r w:rsidR="00D173A2" w:rsidRPr="00CD5002">
        <w:t xml:space="preserve">. </w:t>
      </w:r>
      <w:r w:rsidR="006A7791" w:rsidRPr="00CD5002">
        <w:t xml:space="preserve">Hospital staff were provided with lean coaches and management experts, trained </w:t>
      </w:r>
      <w:r w:rsidR="00107044" w:rsidRPr="00CD5002">
        <w:t>i</w:t>
      </w:r>
      <w:r w:rsidR="006A7791" w:rsidRPr="00CD5002">
        <w:t xml:space="preserve">n lean methodology, and given tools to measure and track their efforts. </w:t>
      </w:r>
      <w:r w:rsidR="000951A9" w:rsidRPr="00CD5002">
        <w:t>While the conclusions reached were less than compelling—lean intervention was associated with a decrease in length of stay but not when compared to control sites—the project was comprehensive, well-funded and exhaustively planned</w:t>
      </w:r>
      <w:r w:rsidR="00EF2535">
        <w:t xml:space="preserve">. This shows </w:t>
      </w:r>
      <w:r w:rsidR="000951A9" w:rsidRPr="00CD5002">
        <w:t xml:space="preserve">the lengths health care systems are willing to go to improve efficiency in the emergency department. </w:t>
      </w:r>
    </w:p>
    <w:p w14:paraId="58E0BDEB" w14:textId="282CBC5B" w:rsidR="008B62B0" w:rsidRPr="00CD5002" w:rsidRDefault="00490A98" w:rsidP="001F16B4">
      <w:r>
        <w:t>Vermeulen et al</w:t>
      </w:r>
      <w:r w:rsidR="002820D3">
        <w:t xml:space="preserve"> (</w:t>
      </w:r>
      <w:r>
        <w:t>2014</w:t>
      </w:r>
      <w:r w:rsidR="002820D3">
        <w:t>)</w:t>
      </w:r>
      <w:r>
        <w:t xml:space="preserve">: </w:t>
      </w:r>
      <w:hyperlink r:id="rId39" w:history="1">
        <w:r w:rsidRPr="009A3EF6">
          <w:rPr>
            <w:rStyle w:val="Hyperlink"/>
          </w:rPr>
          <w:t>https://pubmed.ncbi.nlm.nih.gov/24999281/</w:t>
        </w:r>
      </w:hyperlink>
    </w:p>
    <w:p w14:paraId="77FA713E" w14:textId="13320D49" w:rsidR="00C22CDF" w:rsidRPr="00CD5002" w:rsidRDefault="00DF4A77" w:rsidP="001F16B4">
      <w:r w:rsidRPr="00CD5002">
        <w:t xml:space="preserve">Research also shows the potential of </w:t>
      </w:r>
      <w:r w:rsidR="00C22CDF" w:rsidRPr="00CD5002">
        <w:t xml:space="preserve">very </w:t>
      </w:r>
      <w:r w:rsidRPr="00CD5002">
        <w:t>simple</w:t>
      </w:r>
      <w:r w:rsidR="00C22CDF" w:rsidRPr="00CD5002">
        <w:t xml:space="preserve"> interventions</w:t>
      </w:r>
      <w:r w:rsidRPr="00CD5002">
        <w:t xml:space="preserve"> in reducing wait time. Willoughby et al (2010) document the attempts one Canadian hospital made to reduce the times patients are </w:t>
      </w:r>
      <w:r w:rsidR="001935D1" w:rsidRPr="00CD5002">
        <w:t>forced</w:t>
      </w:r>
      <w:r w:rsidRPr="00CD5002">
        <w:t xml:space="preserve"> to wait at different stages of their emergency department visit</w:t>
      </w:r>
      <w:r w:rsidR="002D3117">
        <w:t>, not just the initial door-to-evaluation wait time as with other studies</w:t>
      </w:r>
      <w:r w:rsidRPr="00CD5002">
        <w:t>.</w:t>
      </w:r>
      <w:r w:rsidR="001935D1" w:rsidRPr="00CD5002">
        <w:t xml:space="preserve"> The stage that stood out as having the longest, most easily reversible wait time was the time spent waiting for physician reassessment after treatment ha</w:t>
      </w:r>
      <w:r w:rsidR="00EF2535">
        <w:t>d</w:t>
      </w:r>
      <w:r w:rsidR="001935D1" w:rsidRPr="00CD5002">
        <w:t xml:space="preserve"> been administered. With the help of a trained facilitator, hospital staff proposed their own ideas on how to improve this quality indicator</w:t>
      </w:r>
      <w:r w:rsidR="00A56C0C" w:rsidRPr="00CD5002">
        <w:t>, and then implemented some of them.</w:t>
      </w:r>
      <w:r w:rsidR="001935D1" w:rsidRPr="00CD5002">
        <w:t xml:space="preserve"> The </w:t>
      </w:r>
      <w:r w:rsidR="0014226D" w:rsidRPr="00CD5002">
        <w:t>modifications</w:t>
      </w:r>
      <w:r w:rsidR="00A56C0C" w:rsidRPr="00CD5002">
        <w:t xml:space="preserve"> that ultimately had the largest impact on wait times were surprisingly simple: a </w:t>
      </w:r>
      <w:r w:rsidR="0014226D" w:rsidRPr="00CD5002">
        <w:t xml:space="preserve">clear </w:t>
      </w:r>
      <w:r w:rsidR="00A56C0C" w:rsidRPr="00CD5002">
        <w:t>visual indicator to help staff identify the physician assigned to each patient, which reduced the time staff spent trying to identify the right physician</w:t>
      </w:r>
      <w:r w:rsidR="0014226D" w:rsidRPr="00CD5002">
        <w:t xml:space="preserve"> to perform the reassessment</w:t>
      </w:r>
      <w:r w:rsidR="00A56C0C" w:rsidRPr="00CD5002">
        <w:t xml:space="preserve">, and </w:t>
      </w:r>
      <w:r w:rsidR="0014226D" w:rsidRPr="00CD5002">
        <w:t>implementation</w:t>
      </w:r>
      <w:r w:rsidR="00A56C0C" w:rsidRPr="00CD5002">
        <w:t xml:space="preserve"> of a “Physician Reassessment Worksheet,” which streamlined the reassessment itself. </w:t>
      </w:r>
      <w:r w:rsidR="0014226D" w:rsidRPr="00CD5002">
        <w:t xml:space="preserve">These small changes reduced waits for physician reassessment by 50%. </w:t>
      </w:r>
    </w:p>
    <w:p w14:paraId="389535FC" w14:textId="77777777" w:rsidR="00FD49B7" w:rsidRDefault="00490A98" w:rsidP="00986F91">
      <w:pPr>
        <w:rPr>
          <w:b/>
          <w:bCs/>
          <w:u w:val="single"/>
        </w:rPr>
      </w:pPr>
      <w:r w:rsidRPr="00CD5002">
        <w:t>Willoughby et al</w:t>
      </w:r>
      <w:r w:rsidR="002820D3">
        <w:t xml:space="preserve"> (</w:t>
      </w:r>
      <w:r>
        <w:t>2010</w:t>
      </w:r>
      <w:r w:rsidR="002820D3">
        <w:t>)</w:t>
      </w:r>
      <w:r>
        <w:t xml:space="preserve">: </w:t>
      </w:r>
      <w:hyperlink r:id="rId40" w:history="1">
        <w:r w:rsidRPr="009A3EF6">
          <w:rPr>
            <w:rStyle w:val="Hyperlink"/>
          </w:rPr>
          <w:t>https://www.emerald.com/insight/content/doi/10.1108/17511871011079010/full/html</w:t>
        </w:r>
      </w:hyperlink>
    </w:p>
    <w:p w14:paraId="1FFA6ECE" w14:textId="77777777" w:rsidR="00FD49B7" w:rsidRDefault="00FD49B7" w:rsidP="00986F91">
      <w:pPr>
        <w:rPr>
          <w:b/>
          <w:bCs/>
          <w:u w:val="single"/>
        </w:rPr>
      </w:pPr>
    </w:p>
    <w:p w14:paraId="489CA94A" w14:textId="7AF116D7" w:rsidR="002D3117" w:rsidRPr="00FD49B7" w:rsidRDefault="000433EE" w:rsidP="00986F91">
      <w:r w:rsidRPr="00616735">
        <w:rPr>
          <w:b/>
          <w:bCs/>
          <w:u w:val="single"/>
        </w:rPr>
        <w:lastRenderedPageBreak/>
        <w:t>Lit</w:t>
      </w:r>
      <w:ins w:id="13" w:author="David Borchers" w:date="2020-08-03T12:09:00Z">
        <w:r w:rsidR="0042166C">
          <w:rPr>
            <w:b/>
            <w:bCs/>
            <w:u w:val="single"/>
          </w:rPr>
          <w:t>erature</w:t>
        </w:r>
      </w:ins>
      <w:r w:rsidRPr="00616735">
        <w:rPr>
          <w:b/>
          <w:bCs/>
          <w:u w:val="single"/>
        </w:rPr>
        <w:t xml:space="preserve"> Review</w:t>
      </w:r>
      <w:r w:rsidR="00616735" w:rsidRPr="00616735">
        <w:rPr>
          <w:b/>
          <w:bCs/>
          <w:u w:val="single"/>
        </w:rPr>
        <w:t xml:space="preserve"> Conclusion</w:t>
      </w:r>
    </w:p>
    <w:p w14:paraId="61225438" w14:textId="38FC237C" w:rsidR="00AE41F6" w:rsidRPr="00CD5002" w:rsidRDefault="00AE41F6" w:rsidP="00AE41F6">
      <w:r w:rsidRPr="00CD5002">
        <w:t>The immensity these disparities may take a generation or more to reverse, and as statisticians, our</w:t>
      </w:r>
      <w:r>
        <w:t xml:space="preserve"> </w:t>
      </w:r>
      <w:r w:rsidRPr="00CD5002">
        <w:t xml:space="preserve">efforts focus a deep dive into data collected from the institutions creating disparate outcomes. Given the strength and size of the U.S. healthcare infrastructure, the tools to achieve increased equity of health outcomes are likely </w:t>
      </w:r>
      <w:r w:rsidR="00EF2535">
        <w:t>in</w:t>
      </w:r>
      <w:r w:rsidRPr="00CD5002">
        <w:t xml:space="preserve"> hand, but we cannot know how best to allocate resources in pursuit of that goal without analyzing data. Luckily, the transition from paper to electronic medical records over the past thirty years has made health care data monumentally easier to retrospectively access and analyze. In fact, health care analytics in the U.S. is slated to become a forty-billion-dollar industry by 2025</w:t>
      </w:r>
      <w:r>
        <w:t xml:space="preserve"> (Valuates Reports, 2019). </w:t>
      </w:r>
      <w:r w:rsidRPr="00CD5002">
        <w:t>So</w:t>
      </w:r>
      <w:r>
        <w:t>,</w:t>
      </w:r>
      <w:r w:rsidRPr="00CD5002">
        <w:t xml:space="preserve"> the infrastructure is in place to make large, systemic changes in the direction of health care equality. Whether or not the willingness to enact such change will be present, is another matter.</w:t>
      </w:r>
    </w:p>
    <w:p w14:paraId="135126A1" w14:textId="19C13DDB" w:rsidR="00471B47" w:rsidRPr="00471B47" w:rsidRDefault="00AE41F6" w:rsidP="001F16B4">
      <w:r>
        <w:t>Valuates Reports</w:t>
      </w:r>
      <w:r w:rsidR="002820D3">
        <w:t xml:space="preserve"> (2019)</w:t>
      </w:r>
      <w:r>
        <w:t xml:space="preserve">: </w:t>
      </w:r>
      <w:hyperlink r:id="rId41" w:history="1">
        <w:r w:rsidRPr="009A3EF6">
          <w:rPr>
            <w:rStyle w:val="Hyperlink"/>
          </w:rPr>
          <w:t>https://reports.valuates.com/market-reports/360I-Auto-0U39/global-healthcare-analytics-market</w:t>
        </w:r>
      </w:hyperlink>
    </w:p>
    <w:sectPr w:rsidR="00471B47" w:rsidRPr="00471B4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Borchers" w:date="2020-08-03T11:32:00Z" w:initials="DB">
    <w:p w14:paraId="384E92EF" w14:textId="03E5EE34" w:rsidR="00596E4B" w:rsidRDefault="00596E4B">
      <w:pPr>
        <w:pStyle w:val="CommentText"/>
      </w:pPr>
      <w:r>
        <w:rPr>
          <w:rStyle w:val="CommentReference"/>
        </w:rPr>
        <w:annotationRef/>
      </w:r>
      <w:r>
        <w:t>This implies that there are no white minorities – surely not true?</w:t>
      </w:r>
    </w:p>
  </w:comment>
  <w:comment w:id="2" w:author="David Borchers" w:date="2020-08-03T11:33:00Z" w:initials="DB">
    <w:p w14:paraId="5F423E08" w14:textId="3CD85E61" w:rsidR="00596E4B" w:rsidRDefault="00596E4B">
      <w:pPr>
        <w:pStyle w:val="CommentText"/>
      </w:pPr>
      <w:r>
        <w:rPr>
          <w:rStyle w:val="CommentReference"/>
        </w:rPr>
        <w:annotationRef/>
      </w:r>
      <w:r>
        <w:t>Unnecessary words. Briefer is better.</w:t>
      </w:r>
    </w:p>
  </w:comment>
  <w:comment w:id="10" w:author="David Borchers" w:date="2020-08-03T11:40:00Z" w:initials="DB">
    <w:p w14:paraId="63231538" w14:textId="77777777" w:rsidR="00596E4B" w:rsidRDefault="00596E4B">
      <w:pPr>
        <w:pStyle w:val="CommentText"/>
      </w:pPr>
      <w:r>
        <w:rPr>
          <w:rStyle w:val="CommentReference"/>
        </w:rPr>
        <w:annotationRef/>
      </w:r>
      <w:r>
        <w:t xml:space="preserve">You should collect together all your references in a </w:t>
      </w:r>
      <w:r w:rsidRPr="00596E4B">
        <w:rPr>
          <w:b/>
          <w:bCs/>
        </w:rPr>
        <w:t>References</w:t>
      </w:r>
      <w:r>
        <w:t xml:space="preserve"> section at the end of the thesis. And there you should give all authors, not “et al.”, with initials, like this: </w:t>
      </w:r>
    </w:p>
    <w:p w14:paraId="041C9C72" w14:textId="77777777" w:rsidR="00596E4B" w:rsidRDefault="00596E4B">
      <w:pPr>
        <w:pStyle w:val="CommentText"/>
      </w:pPr>
    </w:p>
    <w:p w14:paraId="1C61D6E0" w14:textId="77777777" w:rsidR="00596E4B" w:rsidRDefault="00596E4B">
      <w:pPr>
        <w:pStyle w:val="CommentText"/>
      </w:pPr>
      <w:r>
        <w:t>Wall, J. and Borchers, D.L. (2020) Some comments on Jonathan’s literature review. Unpublished: 1-8.</w:t>
      </w:r>
    </w:p>
    <w:p w14:paraId="0A2D70FA" w14:textId="77777777" w:rsidR="00596E4B" w:rsidRDefault="00596E4B">
      <w:pPr>
        <w:pStyle w:val="CommentText"/>
      </w:pPr>
    </w:p>
    <w:p w14:paraId="70900DBB" w14:textId="6914DBE8" w:rsidR="00596E4B" w:rsidRDefault="00596E4B">
      <w:pPr>
        <w:pStyle w:val="CommentText"/>
      </w:pPr>
      <w:r>
        <w:t>Same comment applies below, wherever you give references.</w:t>
      </w:r>
    </w:p>
  </w:comment>
  <w:comment w:id="11" w:author="David Borchers" w:date="2020-08-03T11:52:00Z" w:initials="DB">
    <w:p w14:paraId="40129268" w14:textId="0CF13DD0" w:rsidR="008E1BC6" w:rsidRDefault="008E1BC6">
      <w:pPr>
        <w:pStyle w:val="CommentText"/>
      </w:pPr>
      <w:r>
        <w:rPr>
          <w:rStyle w:val="CommentReference"/>
        </w:rPr>
        <w:annotationRef/>
      </w:r>
      <w:r>
        <w:t xml:space="preserve">You should have a sentence or two at the start of this section explaining that you are here considering what the important response variables might be for a statistical analysis of some aspects of the quality of healthcare </w:t>
      </w:r>
      <w:r w:rsidR="00DC720F">
        <w:t>that patients receive (or something to that effect). Otherwise it is not clear what you are doing and the sentence below starting “Our second important measure” comes as a bit of a surprise. Measure of what, and for what?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4E92EF" w15:done="0"/>
  <w15:commentEx w15:paraId="5F423E08" w15:done="0"/>
  <w15:commentEx w15:paraId="70900DBB" w15:done="0"/>
  <w15:commentEx w15:paraId="401292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2743F" w16cex:dateUtc="2020-08-03T10:32:00Z"/>
  <w16cex:commentExtensible w16cex:durableId="22D27493" w16cex:dateUtc="2020-08-03T10:33:00Z"/>
  <w16cex:commentExtensible w16cex:durableId="22D27613" w16cex:dateUtc="2020-08-03T10:40:00Z"/>
  <w16cex:commentExtensible w16cex:durableId="22D2790B" w16cex:dateUtc="2020-08-03T1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4E92EF" w16cid:durableId="22D2743F"/>
  <w16cid:commentId w16cid:paraId="5F423E08" w16cid:durableId="22D27493"/>
  <w16cid:commentId w16cid:paraId="70900DBB" w16cid:durableId="22D27613"/>
  <w16cid:commentId w16cid:paraId="40129268" w16cid:durableId="22D279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401F"/>
    <w:multiLevelType w:val="hybridMultilevel"/>
    <w:tmpl w:val="E56629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368D0"/>
    <w:multiLevelType w:val="hybridMultilevel"/>
    <w:tmpl w:val="259C5E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2360D"/>
    <w:multiLevelType w:val="hybridMultilevel"/>
    <w:tmpl w:val="AA5AD750"/>
    <w:lvl w:ilvl="0" w:tplc="EDBCC9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C35CB4"/>
    <w:multiLevelType w:val="hybridMultilevel"/>
    <w:tmpl w:val="72860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06AD4"/>
    <w:multiLevelType w:val="hybridMultilevel"/>
    <w:tmpl w:val="4810F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Borchers">
    <w15:presenceInfo w15:providerId="AD" w15:userId="S::dlb@st-andrews.ac.uk::78fdb839-88e9-4c91-a2a4-b61bbe2c8c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02A"/>
    <w:rsid w:val="00001DF6"/>
    <w:rsid w:val="00003A77"/>
    <w:rsid w:val="00003C5B"/>
    <w:rsid w:val="00010BB7"/>
    <w:rsid w:val="00013508"/>
    <w:rsid w:val="0002165B"/>
    <w:rsid w:val="000433EE"/>
    <w:rsid w:val="00052A58"/>
    <w:rsid w:val="00053877"/>
    <w:rsid w:val="00067EF5"/>
    <w:rsid w:val="00071544"/>
    <w:rsid w:val="00075F51"/>
    <w:rsid w:val="000766EA"/>
    <w:rsid w:val="000951A9"/>
    <w:rsid w:val="000A4C21"/>
    <w:rsid w:val="000D0C80"/>
    <w:rsid w:val="000D1A31"/>
    <w:rsid w:val="000D21CE"/>
    <w:rsid w:val="000E76D1"/>
    <w:rsid w:val="000E7A21"/>
    <w:rsid w:val="000F3388"/>
    <w:rsid w:val="000F381D"/>
    <w:rsid w:val="00107044"/>
    <w:rsid w:val="0014226D"/>
    <w:rsid w:val="00157DED"/>
    <w:rsid w:val="00182107"/>
    <w:rsid w:val="0018723A"/>
    <w:rsid w:val="001935D1"/>
    <w:rsid w:val="001B08F0"/>
    <w:rsid w:val="001C0F33"/>
    <w:rsid w:val="001C3D81"/>
    <w:rsid w:val="001F1283"/>
    <w:rsid w:val="001F16B4"/>
    <w:rsid w:val="001F1D91"/>
    <w:rsid w:val="002107F2"/>
    <w:rsid w:val="002123C9"/>
    <w:rsid w:val="0021250C"/>
    <w:rsid w:val="002343F2"/>
    <w:rsid w:val="0026219E"/>
    <w:rsid w:val="00281643"/>
    <w:rsid w:val="002820D3"/>
    <w:rsid w:val="002A1A97"/>
    <w:rsid w:val="002B118F"/>
    <w:rsid w:val="002C5FB2"/>
    <w:rsid w:val="002C6165"/>
    <w:rsid w:val="002D3117"/>
    <w:rsid w:val="002E37DC"/>
    <w:rsid w:val="002E7CFF"/>
    <w:rsid w:val="0031402F"/>
    <w:rsid w:val="00326604"/>
    <w:rsid w:val="00332E24"/>
    <w:rsid w:val="003374EC"/>
    <w:rsid w:val="0034007F"/>
    <w:rsid w:val="00357535"/>
    <w:rsid w:val="003579B5"/>
    <w:rsid w:val="00360D92"/>
    <w:rsid w:val="00374F14"/>
    <w:rsid w:val="0037703B"/>
    <w:rsid w:val="0038647C"/>
    <w:rsid w:val="003A19DF"/>
    <w:rsid w:val="003A42A1"/>
    <w:rsid w:val="003C3935"/>
    <w:rsid w:val="003D31B3"/>
    <w:rsid w:val="00413B05"/>
    <w:rsid w:val="0042166C"/>
    <w:rsid w:val="004323E4"/>
    <w:rsid w:val="00452F16"/>
    <w:rsid w:val="00462E68"/>
    <w:rsid w:val="00466EF0"/>
    <w:rsid w:val="00471B47"/>
    <w:rsid w:val="00484AB0"/>
    <w:rsid w:val="00485DE0"/>
    <w:rsid w:val="0048772D"/>
    <w:rsid w:val="00490A98"/>
    <w:rsid w:val="00494F3E"/>
    <w:rsid w:val="004E49F3"/>
    <w:rsid w:val="004F4E20"/>
    <w:rsid w:val="00512214"/>
    <w:rsid w:val="00515117"/>
    <w:rsid w:val="00515B95"/>
    <w:rsid w:val="005337AE"/>
    <w:rsid w:val="00542E1F"/>
    <w:rsid w:val="00546F75"/>
    <w:rsid w:val="005503C4"/>
    <w:rsid w:val="005517E2"/>
    <w:rsid w:val="005561B4"/>
    <w:rsid w:val="00573D67"/>
    <w:rsid w:val="0059172D"/>
    <w:rsid w:val="00596E4B"/>
    <w:rsid w:val="005A3B1E"/>
    <w:rsid w:val="005C6E3D"/>
    <w:rsid w:val="005C7051"/>
    <w:rsid w:val="005D4A58"/>
    <w:rsid w:val="005D6D34"/>
    <w:rsid w:val="00616735"/>
    <w:rsid w:val="00623404"/>
    <w:rsid w:val="0064760E"/>
    <w:rsid w:val="0066509F"/>
    <w:rsid w:val="00671A83"/>
    <w:rsid w:val="0068472F"/>
    <w:rsid w:val="00686377"/>
    <w:rsid w:val="00687A69"/>
    <w:rsid w:val="006A3665"/>
    <w:rsid w:val="006A7791"/>
    <w:rsid w:val="006D7704"/>
    <w:rsid w:val="006F4EF0"/>
    <w:rsid w:val="00710BDA"/>
    <w:rsid w:val="0071242D"/>
    <w:rsid w:val="00724980"/>
    <w:rsid w:val="007302CA"/>
    <w:rsid w:val="00733A18"/>
    <w:rsid w:val="00734022"/>
    <w:rsid w:val="00762C65"/>
    <w:rsid w:val="007735E7"/>
    <w:rsid w:val="007915B8"/>
    <w:rsid w:val="00792AE6"/>
    <w:rsid w:val="007A6608"/>
    <w:rsid w:val="007C45B6"/>
    <w:rsid w:val="007E1B67"/>
    <w:rsid w:val="007E628A"/>
    <w:rsid w:val="007E7CAD"/>
    <w:rsid w:val="007F3D53"/>
    <w:rsid w:val="00806F9B"/>
    <w:rsid w:val="00822BAD"/>
    <w:rsid w:val="00824270"/>
    <w:rsid w:val="008265EE"/>
    <w:rsid w:val="00846522"/>
    <w:rsid w:val="00870BF7"/>
    <w:rsid w:val="00873D9A"/>
    <w:rsid w:val="008902C0"/>
    <w:rsid w:val="00894439"/>
    <w:rsid w:val="00895D78"/>
    <w:rsid w:val="00897309"/>
    <w:rsid w:val="008B0C3F"/>
    <w:rsid w:val="008B2BB0"/>
    <w:rsid w:val="008B462F"/>
    <w:rsid w:val="008B62B0"/>
    <w:rsid w:val="008D5939"/>
    <w:rsid w:val="008E1BC6"/>
    <w:rsid w:val="00907C8A"/>
    <w:rsid w:val="00911CB6"/>
    <w:rsid w:val="0094402A"/>
    <w:rsid w:val="009475E1"/>
    <w:rsid w:val="009553FB"/>
    <w:rsid w:val="00955C19"/>
    <w:rsid w:val="00961774"/>
    <w:rsid w:val="00984189"/>
    <w:rsid w:val="00986F91"/>
    <w:rsid w:val="009C7B37"/>
    <w:rsid w:val="009D4C8C"/>
    <w:rsid w:val="009F074E"/>
    <w:rsid w:val="009F32F5"/>
    <w:rsid w:val="009F621C"/>
    <w:rsid w:val="009F709C"/>
    <w:rsid w:val="00A00376"/>
    <w:rsid w:val="00A02889"/>
    <w:rsid w:val="00A279BE"/>
    <w:rsid w:val="00A3409D"/>
    <w:rsid w:val="00A35553"/>
    <w:rsid w:val="00A53DC8"/>
    <w:rsid w:val="00A56C0C"/>
    <w:rsid w:val="00A67309"/>
    <w:rsid w:val="00A67705"/>
    <w:rsid w:val="00A72753"/>
    <w:rsid w:val="00A84D7A"/>
    <w:rsid w:val="00A85C75"/>
    <w:rsid w:val="00A8715E"/>
    <w:rsid w:val="00A9025C"/>
    <w:rsid w:val="00A9070E"/>
    <w:rsid w:val="00A9302A"/>
    <w:rsid w:val="00AA7DB1"/>
    <w:rsid w:val="00AB56D2"/>
    <w:rsid w:val="00AB5C9E"/>
    <w:rsid w:val="00AB6394"/>
    <w:rsid w:val="00AB6F30"/>
    <w:rsid w:val="00AC48A0"/>
    <w:rsid w:val="00AD4BAB"/>
    <w:rsid w:val="00AE41F6"/>
    <w:rsid w:val="00AE4E96"/>
    <w:rsid w:val="00AF2A4D"/>
    <w:rsid w:val="00AF3EBC"/>
    <w:rsid w:val="00B01AA9"/>
    <w:rsid w:val="00B04400"/>
    <w:rsid w:val="00B04958"/>
    <w:rsid w:val="00B0710D"/>
    <w:rsid w:val="00B071BF"/>
    <w:rsid w:val="00B126E7"/>
    <w:rsid w:val="00B229F4"/>
    <w:rsid w:val="00B234B1"/>
    <w:rsid w:val="00B348A4"/>
    <w:rsid w:val="00B56D84"/>
    <w:rsid w:val="00B93699"/>
    <w:rsid w:val="00BB3871"/>
    <w:rsid w:val="00BB7625"/>
    <w:rsid w:val="00BD263B"/>
    <w:rsid w:val="00BD608D"/>
    <w:rsid w:val="00BE0C3E"/>
    <w:rsid w:val="00BE32DD"/>
    <w:rsid w:val="00BF7F26"/>
    <w:rsid w:val="00C124A1"/>
    <w:rsid w:val="00C14ACF"/>
    <w:rsid w:val="00C217DB"/>
    <w:rsid w:val="00C227E7"/>
    <w:rsid w:val="00C22CDF"/>
    <w:rsid w:val="00C27E4C"/>
    <w:rsid w:val="00C52FED"/>
    <w:rsid w:val="00C5701F"/>
    <w:rsid w:val="00C77D7D"/>
    <w:rsid w:val="00C87F1C"/>
    <w:rsid w:val="00C92DEE"/>
    <w:rsid w:val="00CA42EC"/>
    <w:rsid w:val="00CA4B02"/>
    <w:rsid w:val="00CA4D5C"/>
    <w:rsid w:val="00CA6F9A"/>
    <w:rsid w:val="00CB0C3A"/>
    <w:rsid w:val="00CB27D5"/>
    <w:rsid w:val="00CB34DA"/>
    <w:rsid w:val="00CB7B26"/>
    <w:rsid w:val="00CC0B27"/>
    <w:rsid w:val="00CD5002"/>
    <w:rsid w:val="00CD7344"/>
    <w:rsid w:val="00CE13B2"/>
    <w:rsid w:val="00CE4C51"/>
    <w:rsid w:val="00CF4356"/>
    <w:rsid w:val="00D01FA9"/>
    <w:rsid w:val="00D173A2"/>
    <w:rsid w:val="00D41047"/>
    <w:rsid w:val="00D51803"/>
    <w:rsid w:val="00D7532C"/>
    <w:rsid w:val="00D770E1"/>
    <w:rsid w:val="00D9126A"/>
    <w:rsid w:val="00D93EF9"/>
    <w:rsid w:val="00DC17BA"/>
    <w:rsid w:val="00DC2B83"/>
    <w:rsid w:val="00DC720F"/>
    <w:rsid w:val="00DF4A77"/>
    <w:rsid w:val="00E00D03"/>
    <w:rsid w:val="00E01353"/>
    <w:rsid w:val="00E17993"/>
    <w:rsid w:val="00E20C77"/>
    <w:rsid w:val="00E31A86"/>
    <w:rsid w:val="00E4315C"/>
    <w:rsid w:val="00E5001F"/>
    <w:rsid w:val="00E639F3"/>
    <w:rsid w:val="00E672B4"/>
    <w:rsid w:val="00E90381"/>
    <w:rsid w:val="00E93A99"/>
    <w:rsid w:val="00E94954"/>
    <w:rsid w:val="00EA3CED"/>
    <w:rsid w:val="00EA634E"/>
    <w:rsid w:val="00EC0EC0"/>
    <w:rsid w:val="00EC4376"/>
    <w:rsid w:val="00ED157B"/>
    <w:rsid w:val="00ED6017"/>
    <w:rsid w:val="00EE2288"/>
    <w:rsid w:val="00EE4CDF"/>
    <w:rsid w:val="00EF2535"/>
    <w:rsid w:val="00F05127"/>
    <w:rsid w:val="00F268DA"/>
    <w:rsid w:val="00F4089B"/>
    <w:rsid w:val="00F41C39"/>
    <w:rsid w:val="00F53525"/>
    <w:rsid w:val="00F62F3E"/>
    <w:rsid w:val="00F6369B"/>
    <w:rsid w:val="00F80EC9"/>
    <w:rsid w:val="00FB2432"/>
    <w:rsid w:val="00FC209B"/>
    <w:rsid w:val="00FC38EE"/>
    <w:rsid w:val="00FD2595"/>
    <w:rsid w:val="00FD49B7"/>
    <w:rsid w:val="00FD6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D9C59"/>
  <w15:chartTrackingRefBased/>
  <w15:docId w15:val="{39E4BBEE-3B46-4CE3-A38E-5D8609E1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7F26"/>
    <w:rPr>
      <w:color w:val="0000FF"/>
      <w:u w:val="single"/>
    </w:rPr>
  </w:style>
  <w:style w:type="paragraph" w:styleId="ListParagraph">
    <w:name w:val="List Paragraph"/>
    <w:basedOn w:val="Normal"/>
    <w:uiPriority w:val="34"/>
    <w:qFormat/>
    <w:rsid w:val="00BF7F26"/>
    <w:pPr>
      <w:ind w:left="720"/>
      <w:contextualSpacing/>
    </w:pPr>
  </w:style>
  <w:style w:type="character" w:styleId="UnresolvedMention">
    <w:name w:val="Unresolved Mention"/>
    <w:basedOn w:val="DefaultParagraphFont"/>
    <w:uiPriority w:val="99"/>
    <w:semiHidden/>
    <w:unhideWhenUsed/>
    <w:rsid w:val="00BF7F26"/>
    <w:rPr>
      <w:color w:val="605E5C"/>
      <w:shd w:val="clear" w:color="auto" w:fill="E1DFDD"/>
    </w:rPr>
  </w:style>
  <w:style w:type="character" w:styleId="FollowedHyperlink">
    <w:name w:val="FollowedHyperlink"/>
    <w:basedOn w:val="DefaultParagraphFont"/>
    <w:uiPriority w:val="99"/>
    <w:semiHidden/>
    <w:unhideWhenUsed/>
    <w:rsid w:val="00CB7B26"/>
    <w:rPr>
      <w:color w:val="954F72" w:themeColor="followedHyperlink"/>
      <w:u w:val="single"/>
    </w:rPr>
  </w:style>
  <w:style w:type="table" w:styleId="TableGrid">
    <w:name w:val="Table Grid"/>
    <w:basedOn w:val="TableNormal"/>
    <w:uiPriority w:val="39"/>
    <w:rsid w:val="00157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E2288"/>
    <w:rPr>
      <w:sz w:val="16"/>
      <w:szCs w:val="16"/>
    </w:rPr>
  </w:style>
  <w:style w:type="paragraph" w:styleId="CommentText">
    <w:name w:val="annotation text"/>
    <w:basedOn w:val="Normal"/>
    <w:link w:val="CommentTextChar"/>
    <w:uiPriority w:val="99"/>
    <w:semiHidden/>
    <w:unhideWhenUsed/>
    <w:rsid w:val="00EE2288"/>
    <w:pPr>
      <w:spacing w:line="240" w:lineRule="auto"/>
    </w:pPr>
    <w:rPr>
      <w:sz w:val="20"/>
      <w:szCs w:val="20"/>
    </w:rPr>
  </w:style>
  <w:style w:type="character" w:customStyle="1" w:styleId="CommentTextChar">
    <w:name w:val="Comment Text Char"/>
    <w:basedOn w:val="DefaultParagraphFont"/>
    <w:link w:val="CommentText"/>
    <w:uiPriority w:val="99"/>
    <w:semiHidden/>
    <w:rsid w:val="00EE2288"/>
    <w:rPr>
      <w:sz w:val="20"/>
      <w:szCs w:val="20"/>
    </w:rPr>
  </w:style>
  <w:style w:type="paragraph" w:styleId="CommentSubject">
    <w:name w:val="annotation subject"/>
    <w:basedOn w:val="CommentText"/>
    <w:next w:val="CommentText"/>
    <w:link w:val="CommentSubjectChar"/>
    <w:uiPriority w:val="99"/>
    <w:semiHidden/>
    <w:unhideWhenUsed/>
    <w:rsid w:val="00EE2288"/>
    <w:rPr>
      <w:b/>
      <w:bCs/>
    </w:rPr>
  </w:style>
  <w:style w:type="character" w:customStyle="1" w:styleId="CommentSubjectChar">
    <w:name w:val="Comment Subject Char"/>
    <w:basedOn w:val="CommentTextChar"/>
    <w:link w:val="CommentSubject"/>
    <w:uiPriority w:val="99"/>
    <w:semiHidden/>
    <w:rsid w:val="00EE2288"/>
    <w:rPr>
      <w:b/>
      <w:bCs/>
      <w:sz w:val="20"/>
      <w:szCs w:val="20"/>
    </w:rPr>
  </w:style>
  <w:style w:type="paragraph" w:styleId="BalloonText">
    <w:name w:val="Balloon Text"/>
    <w:basedOn w:val="Normal"/>
    <w:link w:val="BalloonTextChar"/>
    <w:uiPriority w:val="99"/>
    <w:semiHidden/>
    <w:unhideWhenUsed/>
    <w:rsid w:val="00EE22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2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amanetwork.com/journals/jamapediatrics/fullarticle/2441797" TargetMode="External"/><Relationship Id="rId18" Type="http://schemas.openxmlformats.org/officeDocument/2006/relationships/hyperlink" Target="https://pubmed.ncbi.nlm.nih.gov/24439358/" TargetMode="External"/><Relationship Id="rId26" Type="http://schemas.openxmlformats.org/officeDocument/2006/relationships/hyperlink" Target="https://www.ncbi.nlm.nih.gov/pmc/articles/PMC4120293/" TargetMode="External"/><Relationship Id="rId39" Type="http://schemas.openxmlformats.org/officeDocument/2006/relationships/hyperlink" Target="https://pubmed.ncbi.nlm.nih.gov/24999281/" TargetMode="External"/><Relationship Id="rId21" Type="http://schemas.openxmlformats.org/officeDocument/2006/relationships/hyperlink" Target="https://pubmed.ncbi.nlm.nih.gov/21317786/" TargetMode="External"/><Relationship Id="rId34" Type="http://schemas.openxmlformats.org/officeDocument/2006/relationships/hyperlink" Target="https://www.ncbi.nlm.nih.gov/pmc/articles/PMC6951392/" TargetMode="External"/><Relationship Id="rId42" Type="http://schemas.openxmlformats.org/officeDocument/2006/relationships/fontTable" Target="fontTable.xm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www.ruralhealthweb.org/about-nrha/about-rural-health-care" TargetMode="External"/><Relationship Id="rId20" Type="http://schemas.openxmlformats.org/officeDocument/2006/relationships/hyperlink" Target="https://pubmed.ncbi.nlm.nih.gov/19245372/" TargetMode="External"/><Relationship Id="rId29" Type="http://schemas.openxmlformats.org/officeDocument/2006/relationships/hyperlink" Target="https://link.springer.com/article/10.1007/s11414-017-9565-8" TargetMode="External"/><Relationship Id="rId41" Type="http://schemas.openxmlformats.org/officeDocument/2006/relationships/hyperlink" Target="https://reports.valuates.com/market-reports/360I-Auto-0U39/global-healthcare-analytics-market"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ajph.aphapublications.org/doi/pdfplus/10.2105/AJPH.93.12.2067" TargetMode="External"/><Relationship Id="rId24" Type="http://schemas.openxmlformats.org/officeDocument/2006/relationships/hyperlink" Target="https://pubmed.ncbi.nlm.nih.gov/31956644/" TargetMode="External"/><Relationship Id="rId32" Type="http://schemas.openxmlformats.org/officeDocument/2006/relationships/hyperlink" Target="https://pediatrics.aappublications.org/content/125/4/e979" TargetMode="External"/><Relationship Id="rId37" Type="http://schemas.openxmlformats.org/officeDocument/2006/relationships/hyperlink" Target="https://www.ncbi.nlm.nih.gov/pmc/articles/PMC4905866/" TargetMode="External"/><Relationship Id="rId40" Type="http://schemas.openxmlformats.org/officeDocument/2006/relationships/hyperlink" Target="https://www.emerald.com/insight/content/doi/10.1108/17511871011079010/full/html" TargetMode="External"/><Relationship Id="rId5" Type="http://schemas.openxmlformats.org/officeDocument/2006/relationships/comments" Target="comments.xml"/><Relationship Id="rId15" Type="http://schemas.openxmlformats.org/officeDocument/2006/relationships/hyperlink" Target="https://www.ncbi.nlm.nih.gov/pmc/articles/PMC1924632/" TargetMode="External"/><Relationship Id="rId23" Type="http://schemas.openxmlformats.org/officeDocument/2006/relationships/hyperlink" Target="https://www.ncbi.nlm.nih.gov/pmc/articles/PMC4075075/" TargetMode="External"/><Relationship Id="rId28" Type="http://schemas.openxmlformats.org/officeDocument/2006/relationships/hyperlink" Target="https://www.ncbi.nlm.nih.gov/pmc/articles/PMC4905866/" TargetMode="External"/><Relationship Id="rId36" Type="http://schemas.openxmlformats.org/officeDocument/2006/relationships/hyperlink" Target="https://www.ncbi.nlm.nih.gov/pmc/articles/PMC3555587/" TargetMode="External"/><Relationship Id="rId10" Type="http://schemas.openxmlformats.org/officeDocument/2006/relationships/hyperlink" Target="https://www.aamc.org/data-reports/workforce/interactive-data/figure-18-percentage-all-active-physicians-race/ethnicity-2018" TargetMode="External"/><Relationship Id="rId19" Type="http://schemas.openxmlformats.org/officeDocument/2006/relationships/hyperlink" Target="https://www.cdc.gov/nchs/ahcd/ahcd_survey_instruments.htm" TargetMode="External"/><Relationship Id="rId31" Type="http://schemas.openxmlformats.org/officeDocument/2006/relationships/hyperlink" Target="https://pubmed.ncbi.nlm.nih.gov/19245372/"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ensus.gov/quickfacts/fact/table/US/IPE120218" TargetMode="External"/><Relationship Id="rId14" Type="http://schemas.openxmlformats.org/officeDocument/2006/relationships/hyperlink" Target="https://jhu.pure.elsevier.com/en/publications/do-patients-choose-physicians-of-their-own-race-2" TargetMode="External"/><Relationship Id="rId22" Type="http://schemas.openxmlformats.org/officeDocument/2006/relationships/hyperlink" Target="https://pubmed.ncbi.nlm.nih.gov/16515430/" TargetMode="External"/><Relationship Id="rId27" Type="http://schemas.openxmlformats.org/officeDocument/2006/relationships/hyperlink" Target="https://www.ncbi.nlm.nih.gov/pmc/articles/PMC3817612/" TargetMode="External"/><Relationship Id="rId30" Type="http://schemas.openxmlformats.org/officeDocument/2006/relationships/hyperlink" Target="https://www.ncbi.nlm.nih.gov/pmc/articles/PMC3817612/" TargetMode="External"/><Relationship Id="rId35" Type="http://schemas.openxmlformats.org/officeDocument/2006/relationships/hyperlink" Target="https://www.sciencedirect.com/science/article/abs/pii/S0196064411000278" TargetMode="External"/><Relationship Id="rId43" Type="http://schemas.microsoft.com/office/2011/relationships/people" Target="people.xml"/><Relationship Id="rId8" Type="http://schemas.microsoft.com/office/2018/08/relationships/commentsExtensible" Target="commentsExtensible.xml"/><Relationship Id="rId3" Type="http://schemas.openxmlformats.org/officeDocument/2006/relationships/settings" Target="settings.xml"/><Relationship Id="rId12" Type="http://schemas.openxmlformats.org/officeDocument/2006/relationships/hyperlink" Target="https://www.ncbi.nlm.nih.gov/pmc/articles/PMC5576301/" TargetMode="External"/><Relationship Id="rId17" Type="http://schemas.openxmlformats.org/officeDocument/2006/relationships/hyperlink" Target="https://hpi.georgetown.edu/rural/" TargetMode="External"/><Relationship Id="rId25" Type="http://schemas.openxmlformats.org/officeDocument/2006/relationships/hyperlink" Target="https://www.sciencedirect.com/science/article/abs/pii/S0735675712005682" TargetMode="External"/><Relationship Id="rId33" Type="http://schemas.openxmlformats.org/officeDocument/2006/relationships/hyperlink" Target="https://pubmed.ncbi.nlm.nih.gov/19861467/" TargetMode="External"/><Relationship Id="rId38" Type="http://schemas.openxmlformats.org/officeDocument/2006/relationships/hyperlink" Target="https://www.kff.org/disparities-policy/issue-brief/changes-in-health-coverage-by-race-and-ethnicity-since-the-aca-2010-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4250</Words>
  <Characters>24228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Wall</dc:creator>
  <cp:keywords/>
  <dc:description/>
  <cp:lastModifiedBy>David Borchers</cp:lastModifiedBy>
  <cp:revision>3</cp:revision>
  <dcterms:created xsi:type="dcterms:W3CDTF">2020-07-28T20:54:00Z</dcterms:created>
  <dcterms:modified xsi:type="dcterms:W3CDTF">2020-08-03T11:09:00Z</dcterms:modified>
</cp:coreProperties>
</file>